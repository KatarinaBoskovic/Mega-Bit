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25CE834B" w:rsidP="576D7CBA" w:rsidRDefault="25CE834B" w14:paraId="3838DA2B" w14:textId="7883A70A" w14:noSpellErr="1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F5496" w:themeColor="accent1" w:themeTint="FF" w:themeShade="BF"/>
          <w:sz w:val="28"/>
          <w:szCs w:val="28"/>
        </w:rPr>
      </w:pPr>
      <w:r w:rsidRPr="576D7CBA" w:rsidR="576D7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F5496" w:themeColor="accent1" w:themeTint="FF" w:themeShade="BF"/>
          <w:sz w:val="28"/>
          <w:szCs w:val="28"/>
        </w:rPr>
        <w:t>Background Information for Leaflet</w:t>
      </w:r>
    </w:p>
    <w:p w:rsidR="25CE834B" w:rsidP="25CE834B" w:rsidRDefault="25CE834B" w14:noSpellErr="1" w14:paraId="3002FDDE" w14:textId="4135B190">
      <w:pPr>
        <w:pStyle w:val="Normal"/>
      </w:pPr>
    </w:p>
    <w:p w:rsidR="25CE834B" w:rsidP="25CE834B" w:rsidRDefault="25CE834B" w14:noSpellErr="1" w14:paraId="5D2EF3EF" w14:textId="052A25C8">
      <w:pPr>
        <w:pStyle w:val="Heading3"/>
        <w:rPr>
          <w:sz w:val="26"/>
          <w:szCs w:val="26"/>
        </w:rPr>
      </w:pPr>
      <w:r w:rsidRPr="25CE834B" w:rsidR="25CE834B">
        <w:rPr>
          <w:sz w:val="26"/>
          <w:szCs w:val="26"/>
        </w:rPr>
        <w:t xml:space="preserve">Mark Scheme Requirements </w:t>
      </w:r>
    </w:p>
    <w:p w:rsidR="000C7B10" w:rsidP="6E774B0A" w:rsidRDefault="781619C5" w14:paraId="2C078E63" w14:textId="49851C8D">
      <w:pPr>
        <w:pStyle w:val="ListParagraph"/>
        <w:numPr>
          <w:ilvl w:val="0"/>
          <w:numId w:val="31"/>
        </w:numPr>
      </w:pPr>
      <w:r>
        <w:t>Client Criteria</w:t>
      </w:r>
    </w:p>
    <w:p w:rsidR="6E774B0A" w:rsidP="6E774B0A" w:rsidRDefault="781619C5" w14:paraId="6D4DCFFD" w14:textId="6EBC1078">
      <w:pPr>
        <w:pStyle w:val="ListParagraph"/>
        <w:numPr>
          <w:ilvl w:val="0"/>
          <w:numId w:val="31"/>
        </w:numPr>
      </w:pPr>
      <w:r>
        <w:t>Appreciation of context (social, environmental, economic)</w:t>
      </w:r>
    </w:p>
    <w:p w:rsidR="6E774B0A" w:rsidP="6E774B0A" w:rsidRDefault="781619C5" w14:paraId="05D423D5" w14:textId="27871D90">
      <w:pPr>
        <w:pStyle w:val="ListParagraph"/>
        <w:numPr>
          <w:ilvl w:val="0"/>
          <w:numId w:val="31"/>
        </w:numPr>
      </w:pPr>
      <w:r>
        <w:t>Design solution</w:t>
      </w:r>
    </w:p>
    <w:p w:rsidR="6E774B0A" w:rsidP="6E774B0A" w:rsidRDefault="781619C5" w14:paraId="13E58F3F" w14:textId="5D8AC140">
      <w:pPr>
        <w:pStyle w:val="ListParagraph"/>
        <w:numPr>
          <w:ilvl w:val="0"/>
          <w:numId w:val="31"/>
        </w:numPr>
      </w:pPr>
      <w:r>
        <w:t>Competitor analysis (USP, market size)</w:t>
      </w:r>
    </w:p>
    <w:p w:rsidR="576D7CBA" w:rsidP="576D7CBA" w:rsidRDefault="576D7CBA" w14:noSpellErr="1" w14:paraId="7C3BB5AC" w14:textId="1A62088B">
      <w:pPr>
        <w:pStyle w:val="ListParagraph"/>
        <w:numPr>
          <w:ilvl w:val="0"/>
          <w:numId w:val="31"/>
        </w:numPr>
        <w:rPr/>
      </w:pPr>
      <w:r w:rsidR="576D7CBA">
        <w:rPr/>
        <w:t>Commercial viability (price/cost)</w:t>
      </w:r>
    </w:p>
    <w:p w:rsidR="781619C5" w:rsidP="25CE834B" w:rsidRDefault="781619C5" w14:paraId="3DC690B9" w14:textId="0F6B22F6">
      <w:pPr>
        <w:pStyle w:val="Heading3"/>
        <w:rPr>
          <w:sz w:val="26"/>
          <w:szCs w:val="26"/>
        </w:rPr>
      </w:pPr>
      <w:r w:rsidRPr="25CE834B" w:rsidR="25CE834B">
        <w:rPr>
          <w:sz w:val="26"/>
          <w:szCs w:val="26"/>
        </w:rPr>
        <w:t xml:space="preserve">Client: </w:t>
      </w:r>
      <w:proofErr w:type="spellStart"/>
      <w:r w:rsidRPr="25CE834B" w:rsidR="25CE834B">
        <w:rPr>
          <w:sz w:val="26"/>
          <w:szCs w:val="26"/>
        </w:rPr>
        <w:t>Micro:bit</w:t>
      </w:r>
      <w:proofErr w:type="spellEnd"/>
      <w:r w:rsidRPr="25CE834B" w:rsidR="25CE834B">
        <w:rPr>
          <w:sz w:val="26"/>
          <w:szCs w:val="26"/>
        </w:rPr>
        <w:t xml:space="preserve"> Foundation</w:t>
      </w:r>
    </w:p>
    <w:p w:rsidR="781619C5" w:rsidP="25CE834B" w:rsidRDefault="781619C5" w14:paraId="1212F9BD" w14:textId="4ACE80EF" w14:noSpellErr="1">
      <w:pPr>
        <w:pStyle w:val="Heading4"/>
        <w:rPr>
          <w:sz w:val="24"/>
          <w:szCs w:val="24"/>
        </w:rPr>
      </w:pPr>
      <w:r w:rsidRPr="25CE834B" w:rsidR="25CE834B">
        <w:rPr>
          <w:sz w:val="24"/>
          <w:szCs w:val="24"/>
        </w:rPr>
        <w:t xml:space="preserve">Background </w:t>
      </w:r>
    </w:p>
    <w:p w:rsidR="781619C5" w:rsidRDefault="2E4B6EA9" w14:paraId="79253D65" w14:textId="249A0103">
      <w:r w:rsidRPr="2E4B6EA9">
        <w:rPr>
          <w:rFonts w:ascii="Calibri" w:hAnsi="Calibri" w:eastAsia="Calibri" w:cs="Calibri"/>
        </w:rPr>
        <w:t xml:space="preserve">Our client </w:t>
      </w:r>
      <w:proofErr w:type="spellStart"/>
      <w:proofErr w:type="gramStart"/>
      <w:r w:rsidRPr="2E4B6EA9">
        <w:rPr>
          <w:rFonts w:ascii="Calibri" w:hAnsi="Calibri" w:eastAsia="Calibri" w:cs="Calibri"/>
        </w:rPr>
        <w:t>mir</w:t>
      </w:r>
      <w:r w:rsidRPr="2E4B6EA9">
        <w:rPr>
          <w:rFonts w:eastAsiaTheme="minorEastAsia"/>
        </w:rPr>
        <w:t>o:bit</w:t>
      </w:r>
      <w:proofErr w:type="spellEnd"/>
      <w:proofErr w:type="gramEnd"/>
      <w:r w:rsidRPr="2E4B6EA9">
        <w:rPr>
          <w:rFonts w:eastAsiaTheme="minorEastAsia"/>
        </w:rPr>
        <w:t xml:space="preserve"> is a not-for-profit </w:t>
      </w:r>
      <w:proofErr w:type="spellStart"/>
      <w:r w:rsidRPr="2E4B6EA9">
        <w:rPr>
          <w:rFonts w:eastAsiaTheme="minorEastAsia"/>
        </w:rPr>
        <w:t>organisation</w:t>
      </w:r>
      <w:proofErr w:type="spellEnd"/>
      <w:r w:rsidRPr="2E4B6EA9">
        <w:rPr>
          <w:rFonts w:eastAsiaTheme="minorEastAsia"/>
        </w:rPr>
        <w:t xml:space="preserve"> that makes pocket-sized </w:t>
      </w:r>
      <w:proofErr w:type="spellStart"/>
      <w:r w:rsidRPr="2E4B6EA9">
        <w:rPr>
          <w:rFonts w:eastAsiaTheme="minorEastAsia"/>
        </w:rPr>
        <w:t>codeable</w:t>
      </w:r>
      <w:proofErr w:type="spellEnd"/>
      <w:r w:rsidRPr="2E4B6EA9">
        <w:rPr>
          <w:rFonts w:eastAsiaTheme="minorEastAsia"/>
        </w:rPr>
        <w:t xml:space="preserve"> computers to encourage </w:t>
      </w:r>
      <w:r w:rsidRPr="2E4B6EA9">
        <w:rPr>
          <w:rFonts w:eastAsiaTheme="minorEastAsia"/>
          <w:sz w:val="21"/>
          <w:szCs w:val="21"/>
        </w:rPr>
        <w:t>digital creativity and develop a new generation of tech pioneers.</w:t>
      </w:r>
      <w:r w:rsidRPr="2E4B6EA9">
        <w:rPr>
          <w:rFonts w:eastAsiaTheme="minorEastAsia"/>
        </w:rPr>
        <w:t xml:space="preserve"> </w:t>
      </w:r>
      <w:r w:rsidRPr="2E4B6EA9">
        <w:rPr>
          <w:rFonts w:ascii="Calibri" w:hAnsi="Calibri" w:eastAsia="Calibri" w:cs="Calibri"/>
        </w:rPr>
        <w:t xml:space="preserve">The </w:t>
      </w:r>
      <w:proofErr w:type="spellStart"/>
      <w:proofErr w:type="gramStart"/>
      <w:r w:rsidRPr="2E4B6EA9">
        <w:rPr>
          <w:rFonts w:ascii="Calibri" w:hAnsi="Calibri" w:eastAsia="Calibri" w:cs="Calibri"/>
        </w:rPr>
        <w:t>micro:bit</w:t>
      </w:r>
      <w:proofErr w:type="spellEnd"/>
      <w:proofErr w:type="gramEnd"/>
      <w:r w:rsidRPr="2E4B6EA9">
        <w:rPr>
          <w:rFonts w:ascii="Calibri" w:hAnsi="Calibri" w:eastAsia="Calibri" w:cs="Calibri"/>
        </w:rPr>
        <w:t xml:space="preserve"> has reached more than 5000 schools in the UK and is used by hundreds of students globally. </w:t>
      </w:r>
    </w:p>
    <w:p w:rsidR="781619C5" w:rsidP="25CE834B" w:rsidRDefault="781619C5" w14:paraId="0C2FE201" w14:textId="4A413E1D" w14:noSpellErr="1">
      <w:pPr>
        <w:pStyle w:val="Heading4"/>
        <w:rPr>
          <w:sz w:val="24"/>
          <w:szCs w:val="24"/>
        </w:rPr>
      </w:pPr>
      <w:r w:rsidRPr="25CE834B" w:rsidR="25CE834B">
        <w:rPr>
          <w:sz w:val="24"/>
          <w:szCs w:val="24"/>
        </w:rPr>
        <w:t xml:space="preserve">Task </w:t>
      </w:r>
    </w:p>
    <w:p w:rsidR="781619C5" w:rsidP="576D7CBA" w:rsidRDefault="781619C5" w14:paraId="21007934" w14:textId="413A4C95">
      <w:pPr>
        <w:rPr>
          <w:rFonts w:asciiTheme="minorEastAsia" w:hAnsiTheme="minorEastAsia" w:eastAsiaTheme="minorEastAsia" w:cstheme="minorEastAsia"/>
          <w:sz w:val="21"/>
          <w:szCs w:val="21"/>
        </w:rPr>
      </w:pPr>
      <w:r w:rsidRPr="576D7CBA" w:rsidR="576D7CBA">
        <w:rPr>
          <w:rFonts w:asciiTheme="minorEastAsia" w:hAnsiTheme="minorEastAsia" w:eastAsiaTheme="minorEastAsia" w:cstheme="minorEastAsia"/>
          <w:sz w:val="21"/>
          <w:szCs w:val="21"/>
        </w:rPr>
        <w:t xml:space="preserve">While the small-sized </w:t>
      </w:r>
      <w:proofErr w:type="spellStart"/>
      <w:r w:rsidRPr="576D7CBA" w:rsidR="576D7CBA">
        <w:rPr>
          <w:rFonts w:asciiTheme="minorEastAsia" w:hAnsiTheme="minorEastAsia" w:eastAsiaTheme="minorEastAsia" w:cstheme="minorEastAsia"/>
          <w:sz w:val="21"/>
          <w:szCs w:val="21"/>
        </w:rPr>
        <w:t>micro:bit</w:t>
      </w:r>
      <w:proofErr w:type="spellEnd"/>
      <w:r w:rsidRPr="576D7CBA" w:rsidR="576D7CBA">
        <w:rPr>
          <w:rFonts w:asciiTheme="minorEastAsia" w:hAnsiTheme="minorEastAsia" w:eastAsiaTheme="minorEastAsia" w:cstheme="minorEastAsia"/>
          <w:sz w:val="21"/>
          <w:szCs w:val="21"/>
        </w:rPr>
        <w:t xml:space="preserve"> module is great for coding, teachers find it difficult to demonstrate </w:t>
      </w:r>
      <w:r w:rsidRPr="576D7CBA" w:rsidR="576D7CBA">
        <w:rPr>
          <w:rFonts w:asciiTheme="minorEastAsia" w:hAnsiTheme="minorEastAsia" w:eastAsiaTheme="minorEastAsia" w:cstheme="minorEastAsia"/>
          <w:sz w:val="21"/>
          <w:szCs w:val="21"/>
        </w:rPr>
        <w:t>a student's</w:t>
      </w:r>
      <w:r w:rsidRPr="576D7CBA" w:rsidR="576D7CBA">
        <w:rPr>
          <w:rFonts w:asciiTheme="minorEastAsia" w:hAnsiTheme="minorEastAsia" w:eastAsiaTheme="minorEastAsia" w:cstheme="minorEastAsia"/>
          <w:sz w:val="21"/>
          <w:szCs w:val="21"/>
        </w:rPr>
        <w:t xml:space="preserve"> work </w:t>
      </w:r>
      <w:r w:rsidRPr="576D7CBA" w:rsidR="576D7CBA">
        <w:rPr>
          <w:rFonts w:asciiTheme="minorEastAsia" w:hAnsiTheme="minorEastAsia" w:eastAsiaTheme="minorEastAsia" w:cstheme="minorEastAsia"/>
          <w:sz w:val="21"/>
          <w:szCs w:val="21"/>
        </w:rPr>
        <w:t>on</w:t>
      </w:r>
      <w:r w:rsidRPr="576D7CBA" w:rsidR="576D7CBA">
        <w:rPr>
          <w:rFonts w:asciiTheme="minorEastAsia" w:hAnsiTheme="minorEastAsia" w:eastAsiaTheme="minorEastAsia" w:cstheme="minorEastAsia"/>
          <w:sz w:val="21"/>
          <w:szCs w:val="21"/>
        </w:rPr>
        <w:t xml:space="preserve"> their own </w:t>
      </w:r>
      <w:proofErr w:type="spellStart"/>
      <w:r w:rsidRPr="576D7CBA" w:rsidR="576D7CBA">
        <w:rPr>
          <w:rFonts w:asciiTheme="minorEastAsia" w:hAnsiTheme="minorEastAsia" w:eastAsiaTheme="minorEastAsia" w:cstheme="minorEastAsia"/>
          <w:sz w:val="21"/>
          <w:szCs w:val="21"/>
        </w:rPr>
        <w:t>micro:bit</w:t>
      </w:r>
      <w:proofErr w:type="spellEnd"/>
      <w:r w:rsidRPr="576D7CBA" w:rsidR="576D7CBA">
        <w:rPr>
          <w:rFonts w:asciiTheme="minorEastAsia" w:hAnsiTheme="minorEastAsia" w:eastAsiaTheme="minorEastAsia" w:cstheme="minorEastAsia"/>
          <w:sz w:val="21"/>
          <w:szCs w:val="21"/>
        </w:rPr>
        <w:t xml:space="preserve"> to a large group of students in a classroom setup. That is where the </w:t>
      </w:r>
      <w:proofErr w:type="spellStart"/>
      <w:r w:rsidRPr="576D7CBA" w:rsidR="576D7CBA">
        <w:rPr>
          <w:rFonts w:asciiTheme="minorEastAsia" w:hAnsiTheme="minorEastAsia" w:eastAsiaTheme="minorEastAsia" w:cstheme="minorEastAsia"/>
          <w:sz w:val="21"/>
          <w:szCs w:val="21"/>
        </w:rPr>
        <w:t>mega</w:t>
      </w:r>
      <w:r w:rsidRPr="576D7CBA" w:rsidR="576D7CBA">
        <w:rPr>
          <w:rFonts w:asciiTheme="minorEastAsia" w:hAnsiTheme="minorEastAsia" w:eastAsiaTheme="minorEastAsia" w:cstheme="minorEastAsia"/>
          <w:sz w:val="21"/>
          <w:szCs w:val="21"/>
        </w:rPr>
        <w:t>:bit</w:t>
      </w:r>
      <w:proofErr w:type="spellEnd"/>
      <w:r w:rsidRPr="576D7CBA" w:rsidR="576D7CBA">
        <w:rPr>
          <w:rFonts w:asciiTheme="minorEastAsia" w:hAnsiTheme="minorEastAsia" w:eastAsiaTheme="minorEastAsia" w:cstheme="minorEastAsia"/>
          <w:sz w:val="21"/>
          <w:szCs w:val="21"/>
        </w:rPr>
        <w:t xml:space="preserve"> comes in! Initially the idea was kick-started by a teacher himself who identified this need and many designs and prototypes were explored by several engineers</w:t>
      </w:r>
      <w:r w:rsidRPr="576D7CBA" w:rsidR="576D7CBA">
        <w:rPr>
          <w:rFonts w:asciiTheme="minorEastAsia" w:hAnsiTheme="minorEastAsia" w:eastAsiaTheme="minorEastAsia" w:cstheme="minorEastAsia"/>
          <w:sz w:val="21"/>
          <w:szCs w:val="21"/>
        </w:rPr>
        <w:t>.</w:t>
      </w:r>
    </w:p>
    <w:p w:rsidR="781619C5" w:rsidP="2E4B6EA9" w:rsidRDefault="2E4B6EA9" w14:paraId="2FED0BBD" w14:textId="72D73F99">
      <w:pPr>
        <w:rPr>
          <w:rFonts w:eastAsiaTheme="minorEastAsia"/>
          <w:sz w:val="21"/>
          <w:szCs w:val="21"/>
        </w:rPr>
      </w:pPr>
      <w:r w:rsidRPr="2E4B6EA9">
        <w:rPr>
          <w:rFonts w:eastAsiaTheme="minorEastAsia"/>
          <w:sz w:val="21"/>
          <w:szCs w:val="21"/>
        </w:rPr>
        <w:t xml:space="preserve">The existing </w:t>
      </w:r>
      <w:proofErr w:type="spellStart"/>
      <w:proofErr w:type="gramStart"/>
      <w:r w:rsidRPr="2E4B6EA9">
        <w:rPr>
          <w:rFonts w:eastAsiaTheme="minorEastAsia"/>
          <w:sz w:val="21"/>
          <w:szCs w:val="21"/>
        </w:rPr>
        <w:t>mega:bit</w:t>
      </w:r>
      <w:proofErr w:type="spellEnd"/>
      <w:proofErr w:type="gramEnd"/>
      <w:r w:rsidRPr="2E4B6EA9">
        <w:rPr>
          <w:rFonts w:eastAsiaTheme="minorEastAsia"/>
          <w:sz w:val="21"/>
          <w:szCs w:val="21"/>
        </w:rPr>
        <w:t xml:space="preserve"> model is essentially functional and demonstrates the function of a child’s </w:t>
      </w:r>
      <w:proofErr w:type="spellStart"/>
      <w:r w:rsidRPr="2E4B6EA9">
        <w:rPr>
          <w:rFonts w:eastAsiaTheme="minorEastAsia"/>
          <w:sz w:val="21"/>
          <w:szCs w:val="21"/>
        </w:rPr>
        <w:t>miro:bit</w:t>
      </w:r>
      <w:proofErr w:type="spellEnd"/>
      <w:r w:rsidRPr="2E4B6EA9">
        <w:rPr>
          <w:rFonts w:eastAsiaTheme="minorEastAsia"/>
          <w:sz w:val="21"/>
          <w:szCs w:val="21"/>
        </w:rPr>
        <w:t xml:space="preserve"> onto a large board. However, the existing model requires every child’s </w:t>
      </w:r>
      <w:proofErr w:type="spellStart"/>
      <w:proofErr w:type="gramStart"/>
      <w:r w:rsidRPr="2E4B6EA9">
        <w:rPr>
          <w:rFonts w:eastAsiaTheme="minorEastAsia"/>
          <w:sz w:val="21"/>
          <w:szCs w:val="21"/>
        </w:rPr>
        <w:t>micro:bit</w:t>
      </w:r>
      <w:proofErr w:type="spellEnd"/>
      <w:proofErr w:type="gramEnd"/>
      <w:r w:rsidRPr="2E4B6EA9">
        <w:rPr>
          <w:rFonts w:eastAsiaTheme="minorEastAsia"/>
          <w:sz w:val="21"/>
          <w:szCs w:val="21"/>
        </w:rPr>
        <w:t xml:space="preserve"> to be soldered on making it impossible for easy demonstration by a school teacher. </w:t>
      </w:r>
    </w:p>
    <w:p w:rsidR="781619C5" w:rsidP="2E4B6EA9" w:rsidRDefault="2E4B6EA9" w14:paraId="6180995B" w14:textId="1C748E86">
      <w:pPr>
        <w:rPr>
          <w:rFonts w:eastAsiaTheme="minorEastAsia"/>
          <w:sz w:val="21"/>
          <w:szCs w:val="21"/>
        </w:rPr>
      </w:pPr>
      <w:r w:rsidRPr="2E4B6EA9">
        <w:rPr>
          <w:rFonts w:eastAsiaTheme="minorEastAsia"/>
          <w:sz w:val="21"/>
          <w:szCs w:val="21"/>
        </w:rPr>
        <w:t xml:space="preserve">We were presented with the challenge of having a well-designed </w:t>
      </w:r>
      <w:proofErr w:type="spellStart"/>
      <w:proofErr w:type="gramStart"/>
      <w:r w:rsidRPr="2E4B6EA9">
        <w:rPr>
          <w:rFonts w:eastAsiaTheme="minorEastAsia"/>
          <w:sz w:val="21"/>
          <w:szCs w:val="21"/>
        </w:rPr>
        <w:t>mega:bit</w:t>
      </w:r>
      <w:proofErr w:type="spellEnd"/>
      <w:proofErr w:type="gramEnd"/>
      <w:r w:rsidRPr="2E4B6EA9">
        <w:rPr>
          <w:rFonts w:eastAsiaTheme="minorEastAsia"/>
          <w:sz w:val="21"/>
          <w:szCs w:val="21"/>
        </w:rPr>
        <w:t xml:space="preserve"> board in which any </w:t>
      </w:r>
      <w:proofErr w:type="spellStart"/>
      <w:r w:rsidRPr="2E4B6EA9">
        <w:rPr>
          <w:rFonts w:eastAsiaTheme="minorEastAsia"/>
          <w:sz w:val="21"/>
          <w:szCs w:val="21"/>
        </w:rPr>
        <w:t>micro:bit</w:t>
      </w:r>
      <w:proofErr w:type="spellEnd"/>
      <w:r w:rsidRPr="2E4B6EA9">
        <w:rPr>
          <w:rFonts w:eastAsiaTheme="minorEastAsia"/>
          <w:sz w:val="21"/>
          <w:szCs w:val="21"/>
        </w:rPr>
        <w:t xml:space="preserve"> could be simply plugged in without any additional coding or soldering and would then showcase the work of a student!</w:t>
      </w:r>
    </w:p>
    <w:p w:rsidR="2E4B6EA9" w:rsidP="25CE834B" w:rsidRDefault="2E4B6EA9" w14:paraId="7B2E4C90" w14:textId="08F8D82D" w14:noSpellErr="1">
      <w:pPr>
        <w:pStyle w:val="Heading4"/>
        <w:rPr>
          <w:sz w:val="24"/>
          <w:szCs w:val="24"/>
        </w:rPr>
      </w:pPr>
      <w:r w:rsidRPr="25CE834B" w:rsidR="25CE834B">
        <w:rPr>
          <w:sz w:val="24"/>
          <w:szCs w:val="24"/>
        </w:rPr>
        <w:t>Client Criteria</w:t>
      </w:r>
    </w:p>
    <w:p w:rsidR="2E4B6EA9" w:rsidP="2E4B6EA9" w:rsidRDefault="2E4B6EA9" w14:paraId="25F7E8D5" w14:textId="6C8B1C88">
      <w:pPr>
        <w:pStyle w:val="ListParagraph"/>
        <w:numPr>
          <w:ilvl w:val="0"/>
          <w:numId w:val="29"/>
        </w:numPr>
      </w:pPr>
      <w:r w:rsidRPr="2E4B6EA9">
        <w:rPr>
          <w:rFonts w:ascii="Calibri" w:hAnsi="Calibri" w:eastAsia="Calibri" w:cs="Calibri"/>
        </w:rPr>
        <w:t>Ergonomic Design</w:t>
      </w:r>
    </w:p>
    <w:p w:rsidR="2E4B6EA9" w:rsidP="2E4B6EA9" w:rsidRDefault="2E4B6EA9" w14:paraId="51C70026" w14:textId="57A2AE18">
      <w:pPr>
        <w:pStyle w:val="ListParagraph"/>
        <w:numPr>
          <w:ilvl w:val="0"/>
          <w:numId w:val="29"/>
        </w:numPr>
        <w:rPr>
          <w:rFonts w:ascii="Calibri" w:hAnsi="Calibri" w:eastAsia="Calibri" w:cs="Calibri"/>
        </w:rPr>
      </w:pPr>
      <w:r w:rsidRPr="2E4B6EA9">
        <w:rPr>
          <w:rFonts w:ascii="Calibri" w:hAnsi="Calibri" w:eastAsia="Calibri" w:cs="Calibri"/>
        </w:rPr>
        <w:t>Ease of Use</w:t>
      </w:r>
    </w:p>
    <w:p w:rsidR="2E4B6EA9" w:rsidP="2E4B6EA9" w:rsidRDefault="2E4B6EA9" w14:paraId="23E59B44" w14:textId="519FE195">
      <w:pPr>
        <w:pStyle w:val="ListParagraph"/>
        <w:numPr>
          <w:ilvl w:val="1"/>
          <w:numId w:val="5"/>
        </w:numPr>
      </w:pPr>
      <w:proofErr w:type="spellStart"/>
      <w:proofErr w:type="gramStart"/>
      <w:r>
        <w:t>micro:bit</w:t>
      </w:r>
      <w:proofErr w:type="spellEnd"/>
      <w:proofErr w:type="gramEnd"/>
      <w:r>
        <w:t xml:space="preserve"> simply needs to be plugged into the </w:t>
      </w:r>
      <w:proofErr w:type="spellStart"/>
      <w:r>
        <w:t>mega:bit</w:t>
      </w:r>
      <w:proofErr w:type="spellEnd"/>
      <w:r>
        <w:t xml:space="preserve"> allowing teachers to easily demonstrate student's work to the whole class</w:t>
      </w:r>
    </w:p>
    <w:p w:rsidR="00F7623C" w:rsidP="2E4B6EA9" w:rsidRDefault="00F7623C" w14:paraId="65D2BBF5" w14:textId="3CCFECB2">
      <w:pPr>
        <w:pStyle w:val="ListParagraph"/>
        <w:numPr>
          <w:ilvl w:val="1"/>
          <w:numId w:val="5"/>
        </w:numPr>
      </w:pPr>
      <w:r>
        <w:t xml:space="preserve">it is powered </w:t>
      </w:r>
      <w:r w:rsidR="00EE6DB0">
        <w:t>by batteries</w:t>
      </w:r>
    </w:p>
    <w:p w:rsidR="2E4B6EA9" w:rsidP="2E4B6EA9" w:rsidRDefault="2E4B6EA9" w14:paraId="7E8E6684" w14:textId="73ED5A3F">
      <w:pPr>
        <w:pStyle w:val="ListParagraph"/>
        <w:numPr>
          <w:ilvl w:val="0"/>
          <w:numId w:val="29"/>
        </w:numPr>
      </w:pPr>
      <w:r w:rsidRPr="2E4B6EA9">
        <w:rPr>
          <w:rFonts w:ascii="Calibri" w:hAnsi="Calibri" w:eastAsia="Calibri" w:cs="Calibri"/>
        </w:rPr>
        <w:t>Safety</w:t>
      </w:r>
    </w:p>
    <w:p w:rsidR="2E4B6EA9" w:rsidP="2E4B6EA9" w:rsidRDefault="2E4B6EA9" w14:paraId="2762DF9B" w14:textId="7F987DA7">
      <w:pPr>
        <w:pStyle w:val="ListParagraph"/>
        <w:numPr>
          <w:ilvl w:val="1"/>
          <w:numId w:val="38"/>
        </w:numPr>
      </w:pPr>
      <w:r w:rsidRPr="2E4B6EA9">
        <w:rPr>
          <w:rFonts w:ascii="Calibri" w:hAnsi="Calibri" w:eastAsia="Calibri" w:cs="Calibri"/>
        </w:rPr>
        <w:t xml:space="preserve">Since </w:t>
      </w:r>
      <w:proofErr w:type="spellStart"/>
      <w:proofErr w:type="gramStart"/>
      <w:r w:rsidRPr="2E4B6EA9">
        <w:rPr>
          <w:rFonts w:ascii="Calibri" w:hAnsi="Calibri" w:eastAsia="Calibri" w:cs="Calibri"/>
        </w:rPr>
        <w:t>mega:bit</w:t>
      </w:r>
      <w:proofErr w:type="spellEnd"/>
      <w:proofErr w:type="gramEnd"/>
      <w:r w:rsidRPr="2E4B6EA9">
        <w:rPr>
          <w:rFonts w:ascii="Calibri" w:hAnsi="Calibri" w:eastAsia="Calibri" w:cs="Calibri"/>
        </w:rPr>
        <w:t xml:space="preserve"> is used in schools, the safety is of high importance. Following the successful design of the </w:t>
      </w:r>
      <w:proofErr w:type="spellStart"/>
      <w:proofErr w:type="gramStart"/>
      <w:r w:rsidRPr="2E4B6EA9">
        <w:rPr>
          <w:rFonts w:ascii="Calibri" w:hAnsi="Calibri" w:eastAsia="Calibri" w:cs="Calibri"/>
        </w:rPr>
        <w:t>micro:bit</w:t>
      </w:r>
      <w:proofErr w:type="spellEnd"/>
      <w:proofErr w:type="gramEnd"/>
      <w:r w:rsidRPr="2E4B6EA9">
        <w:rPr>
          <w:rFonts w:ascii="Calibri" w:hAnsi="Calibri" w:eastAsia="Calibri" w:cs="Calibri"/>
        </w:rPr>
        <w:t xml:space="preserve">, the </w:t>
      </w:r>
      <w:proofErr w:type="spellStart"/>
      <w:r w:rsidRPr="2E4B6EA9">
        <w:rPr>
          <w:rFonts w:ascii="Calibri" w:hAnsi="Calibri" w:eastAsia="Calibri" w:cs="Calibri"/>
        </w:rPr>
        <w:t>mega:bit</w:t>
      </w:r>
      <w:proofErr w:type="spellEnd"/>
      <w:r w:rsidRPr="2E4B6EA9">
        <w:rPr>
          <w:rFonts w:ascii="Calibri" w:hAnsi="Calibri" w:eastAsia="Calibri" w:cs="Calibri"/>
        </w:rPr>
        <w:t xml:space="preserve"> will replicate this design making it safe for the use in schools</w:t>
      </w:r>
    </w:p>
    <w:p w:rsidR="2E4B6EA9" w:rsidP="2E4B6EA9" w:rsidRDefault="2E4B6EA9" w14:paraId="55237F2B" w14:textId="161B81F0">
      <w:pPr>
        <w:pStyle w:val="ListParagraph"/>
        <w:numPr>
          <w:ilvl w:val="0"/>
          <w:numId w:val="29"/>
        </w:numPr>
        <w:rPr>
          <w:rFonts w:ascii="Calibri" w:hAnsi="Calibri" w:eastAsia="Calibri" w:cs="Calibri"/>
        </w:rPr>
      </w:pPr>
      <w:r w:rsidRPr="2E4B6EA9">
        <w:rPr>
          <w:rFonts w:ascii="Calibri" w:hAnsi="Calibri" w:eastAsia="Calibri" w:cs="Calibri"/>
        </w:rPr>
        <w:t>Reliability</w:t>
      </w:r>
    </w:p>
    <w:p w:rsidR="2E4B6EA9" w:rsidP="2E4B6EA9" w:rsidRDefault="2E4B6EA9" w14:paraId="0FA240DD" w14:textId="7598C987">
      <w:pPr>
        <w:pStyle w:val="ListParagraph"/>
        <w:numPr>
          <w:ilvl w:val="1"/>
          <w:numId w:val="42"/>
        </w:numPr>
      </w:pPr>
      <w:r w:rsidRPr="2E4B6EA9">
        <w:rPr>
          <w:rFonts w:ascii="Calibri" w:hAnsi="Calibri" w:eastAsia="Calibri" w:cs="Calibri"/>
        </w:rPr>
        <w:lastRenderedPageBreak/>
        <w:t xml:space="preserve">Having to be used for the showcase of student's work, reliable operation of the </w:t>
      </w:r>
      <w:proofErr w:type="spellStart"/>
      <w:proofErr w:type="gramStart"/>
      <w:r w:rsidRPr="2E4B6EA9">
        <w:rPr>
          <w:rFonts w:ascii="Calibri" w:hAnsi="Calibri" w:eastAsia="Calibri" w:cs="Calibri"/>
        </w:rPr>
        <w:t>mega:bit</w:t>
      </w:r>
      <w:proofErr w:type="spellEnd"/>
      <w:proofErr w:type="gramEnd"/>
      <w:r w:rsidRPr="2E4B6EA9">
        <w:rPr>
          <w:rFonts w:ascii="Calibri" w:hAnsi="Calibri" w:eastAsia="Calibri" w:cs="Calibri"/>
        </w:rPr>
        <w:t xml:space="preserve"> is essential. As teachers are only expected to plug in the </w:t>
      </w:r>
      <w:proofErr w:type="spellStart"/>
      <w:proofErr w:type="gramStart"/>
      <w:r w:rsidRPr="2E4B6EA9">
        <w:rPr>
          <w:rFonts w:ascii="Calibri" w:hAnsi="Calibri" w:eastAsia="Calibri" w:cs="Calibri"/>
        </w:rPr>
        <w:t>micro:bit</w:t>
      </w:r>
      <w:proofErr w:type="spellEnd"/>
      <w:proofErr w:type="gramEnd"/>
      <w:r w:rsidRPr="2E4B6EA9">
        <w:rPr>
          <w:rFonts w:ascii="Calibri" w:hAnsi="Calibri" w:eastAsia="Calibri" w:cs="Calibri"/>
        </w:rPr>
        <w:t xml:space="preserve"> for demonstration, the design of </w:t>
      </w:r>
      <w:proofErr w:type="spellStart"/>
      <w:r w:rsidRPr="2E4B6EA9">
        <w:rPr>
          <w:rFonts w:ascii="Calibri" w:hAnsi="Calibri" w:eastAsia="Calibri" w:cs="Calibri"/>
        </w:rPr>
        <w:t>mega:bit</w:t>
      </w:r>
      <w:proofErr w:type="spellEnd"/>
      <w:r w:rsidRPr="2E4B6EA9">
        <w:rPr>
          <w:rFonts w:ascii="Calibri" w:hAnsi="Calibri" w:eastAsia="Calibri" w:cs="Calibri"/>
        </w:rPr>
        <w:t xml:space="preserve"> needs to be robust to allow high reliability</w:t>
      </w:r>
    </w:p>
    <w:p w:rsidR="2E4B6EA9" w:rsidP="2E4B6EA9" w:rsidRDefault="2E4B6EA9" w14:paraId="2835CCFF" w14:textId="44AB9538">
      <w:pPr>
        <w:pStyle w:val="ListParagraph"/>
        <w:numPr>
          <w:ilvl w:val="0"/>
          <w:numId w:val="29"/>
        </w:numPr>
      </w:pPr>
      <w:r w:rsidRPr="2E4B6EA9">
        <w:rPr>
          <w:rFonts w:ascii="Calibri" w:hAnsi="Calibri" w:eastAsia="Calibri" w:cs="Calibri"/>
        </w:rPr>
        <w:t xml:space="preserve">Scalability/Manufacturing </w:t>
      </w:r>
    </w:p>
    <w:p w:rsidR="00390F41" w:rsidP="00390F41" w:rsidRDefault="2E4B6EA9" w14:paraId="4957CC9E" w14:textId="1FDB3745">
      <w:pPr>
        <w:pStyle w:val="ListParagraph"/>
        <w:numPr>
          <w:ilvl w:val="1"/>
          <w:numId w:val="39"/>
        </w:numPr>
      </w:pPr>
      <w:r w:rsidRPr="2E4B6EA9">
        <w:rPr>
          <w:rFonts w:ascii="Calibri" w:hAnsi="Calibri" w:eastAsia="Calibri" w:cs="Calibri"/>
        </w:rPr>
        <w:t xml:space="preserve">With over 5000 schools in the UK using the </w:t>
      </w:r>
      <w:proofErr w:type="spellStart"/>
      <w:proofErr w:type="gramStart"/>
      <w:r w:rsidRPr="2E4B6EA9">
        <w:rPr>
          <w:rFonts w:ascii="Calibri" w:hAnsi="Calibri" w:eastAsia="Calibri" w:cs="Calibri"/>
        </w:rPr>
        <w:t>micro:bit</w:t>
      </w:r>
      <w:proofErr w:type="spellEnd"/>
      <w:proofErr w:type="gramEnd"/>
      <w:r w:rsidRPr="2E4B6EA9">
        <w:rPr>
          <w:rFonts w:ascii="Calibri" w:hAnsi="Calibri" w:eastAsia="Calibri" w:cs="Calibri"/>
        </w:rPr>
        <w:t xml:space="preserve"> and with teachers interested in having a </w:t>
      </w:r>
      <w:proofErr w:type="spellStart"/>
      <w:r w:rsidRPr="2E4B6EA9">
        <w:rPr>
          <w:rFonts w:ascii="Calibri" w:hAnsi="Calibri" w:eastAsia="Calibri" w:cs="Calibri"/>
        </w:rPr>
        <w:t>mega:bit</w:t>
      </w:r>
      <w:proofErr w:type="spellEnd"/>
      <w:r w:rsidRPr="2E4B6EA9">
        <w:rPr>
          <w:rFonts w:ascii="Calibri" w:hAnsi="Calibri" w:eastAsia="Calibri" w:cs="Calibri"/>
        </w:rPr>
        <w:t xml:space="preserve"> for demonstrations, the production and manufacturing is required to be on a large scale</w:t>
      </w:r>
      <w:r w:rsidR="00390F41">
        <w:rPr>
          <w:rFonts w:ascii="Calibri" w:hAnsi="Calibri" w:eastAsia="Calibri" w:cs="Calibri"/>
        </w:rPr>
        <w:t xml:space="preserve"> (How will this be achieved?)</w:t>
      </w:r>
    </w:p>
    <w:p w:rsidR="2E4B6EA9" w:rsidP="2E4B6EA9" w:rsidRDefault="2E4B6EA9" w14:paraId="376602CA" w14:textId="297249E6">
      <w:pPr>
        <w:pStyle w:val="ListParagraph"/>
        <w:numPr>
          <w:ilvl w:val="0"/>
          <w:numId w:val="29"/>
        </w:numPr>
        <w:rPr>
          <w:rFonts w:ascii="Calibri" w:hAnsi="Calibri" w:eastAsia="Calibri" w:cs="Calibri"/>
        </w:rPr>
      </w:pPr>
      <w:r w:rsidRPr="2E4B6EA9">
        <w:rPr>
          <w:rFonts w:ascii="Calibri" w:hAnsi="Calibri" w:eastAsia="Calibri" w:cs="Calibri"/>
        </w:rPr>
        <w:t>Cost-Friendly</w:t>
      </w:r>
    </w:p>
    <w:p w:rsidR="2E4B6EA9" w:rsidP="2E4B6EA9" w:rsidRDefault="2E4B6EA9" w14:paraId="5FD4FEFC" w14:textId="5160A093">
      <w:pPr>
        <w:pStyle w:val="ListParagraph"/>
        <w:numPr>
          <w:ilvl w:val="1"/>
          <w:numId w:val="33"/>
        </w:numPr>
        <w:spacing w:after="0"/>
      </w:pPr>
      <w:proofErr w:type="spellStart"/>
      <w:proofErr w:type="gramStart"/>
      <w:r w:rsidRPr="2E4B6EA9">
        <w:rPr>
          <w:rFonts w:ascii="Calibri" w:hAnsi="Calibri" w:eastAsia="Calibri" w:cs="Calibri"/>
        </w:rPr>
        <w:t>Mega:bit</w:t>
      </w:r>
      <w:proofErr w:type="spellEnd"/>
      <w:proofErr w:type="gramEnd"/>
      <w:r w:rsidRPr="2E4B6EA9">
        <w:rPr>
          <w:rFonts w:ascii="Calibri" w:hAnsi="Calibri" w:eastAsia="Calibri" w:cs="Calibri"/>
        </w:rPr>
        <w:t xml:space="preserve"> will be used in schools with a possibility that each school would get more than one </w:t>
      </w:r>
      <w:proofErr w:type="spellStart"/>
      <w:r w:rsidRPr="2E4B6EA9">
        <w:rPr>
          <w:rFonts w:ascii="Calibri" w:hAnsi="Calibri" w:eastAsia="Calibri" w:cs="Calibri"/>
        </w:rPr>
        <w:t>mega:bit</w:t>
      </w:r>
      <w:proofErr w:type="spellEnd"/>
      <w:r w:rsidRPr="2E4B6EA9">
        <w:rPr>
          <w:rFonts w:ascii="Calibri" w:hAnsi="Calibri" w:eastAsia="Calibri" w:cs="Calibri"/>
        </w:rPr>
        <w:t xml:space="preserve"> for demonstration purposes requiring the price to be affordable to an average school</w:t>
      </w:r>
    </w:p>
    <w:p w:rsidR="2E4B6EA9" w:rsidP="2E4B6EA9" w:rsidRDefault="2E4B6EA9" w14:paraId="5FF14A8C" w14:textId="4E4CC5DA">
      <w:pPr>
        <w:pStyle w:val="ListParagraph"/>
        <w:numPr>
          <w:ilvl w:val="0"/>
          <w:numId w:val="29"/>
        </w:numPr>
      </w:pPr>
      <w:r w:rsidRPr="2E4B6EA9">
        <w:rPr>
          <w:rFonts w:ascii="Calibri" w:hAnsi="Calibri" w:eastAsia="Calibri" w:cs="Calibri"/>
        </w:rPr>
        <w:t xml:space="preserve">Additional enhancements </w:t>
      </w:r>
    </w:p>
    <w:p w:rsidR="2E4B6EA9" w:rsidP="2E4B6EA9" w:rsidRDefault="2E4B6EA9" w14:paraId="63CDD2B7" w14:textId="42359904">
      <w:pPr>
        <w:pStyle w:val="ListParagraph"/>
        <w:numPr>
          <w:ilvl w:val="1"/>
          <w:numId w:val="40"/>
        </w:numPr>
      </w:pPr>
      <w:r w:rsidRPr="2E4B6EA9">
        <w:rPr>
          <w:rFonts w:ascii="Calibri" w:hAnsi="Calibri" w:eastAsia="Calibri" w:cs="Calibri"/>
        </w:rPr>
        <w:t xml:space="preserve">To help the teachers use the </w:t>
      </w:r>
      <w:proofErr w:type="spellStart"/>
      <w:proofErr w:type="gramStart"/>
      <w:r w:rsidRPr="2E4B6EA9">
        <w:rPr>
          <w:rFonts w:ascii="Calibri" w:hAnsi="Calibri" w:eastAsia="Calibri" w:cs="Calibri"/>
        </w:rPr>
        <w:t>mega:bit</w:t>
      </w:r>
      <w:proofErr w:type="spellEnd"/>
      <w:proofErr w:type="gramEnd"/>
      <w:r w:rsidRPr="2E4B6EA9">
        <w:rPr>
          <w:rFonts w:ascii="Calibri" w:hAnsi="Calibri" w:eastAsia="Calibri" w:cs="Calibri"/>
        </w:rPr>
        <w:t xml:space="preserve">, additional push buttons are added to the back of the </w:t>
      </w:r>
      <w:proofErr w:type="spellStart"/>
      <w:r w:rsidRPr="2E4B6EA9">
        <w:rPr>
          <w:rFonts w:ascii="Calibri" w:hAnsi="Calibri" w:eastAsia="Calibri" w:cs="Calibri"/>
        </w:rPr>
        <w:t>mega:bit</w:t>
      </w:r>
      <w:proofErr w:type="spellEnd"/>
      <w:r w:rsidRPr="2E4B6EA9">
        <w:rPr>
          <w:rFonts w:ascii="Calibri" w:hAnsi="Calibri" w:eastAsia="Calibri" w:cs="Calibri"/>
        </w:rPr>
        <w:t xml:space="preserve"> along with another LED matrix facing the teacher and allowing an even easier demonstration</w:t>
      </w:r>
    </w:p>
    <w:p w:rsidR="2E4B6EA9" w:rsidP="2E4B6EA9" w:rsidRDefault="2E4B6EA9" w14:paraId="7ED9A9F2" w14:textId="46D8CDBF">
      <w:pPr>
        <w:rPr>
          <w:rFonts w:eastAsiaTheme="minorEastAsia"/>
          <w:sz w:val="21"/>
          <w:szCs w:val="21"/>
        </w:rPr>
      </w:pPr>
    </w:p>
    <w:p w:rsidR="781619C5" w:rsidP="25CE834B" w:rsidRDefault="781619C5" w14:paraId="073D207B" w14:textId="53A93AF6" w14:noSpellErr="1">
      <w:pPr>
        <w:pStyle w:val="Heading3"/>
        <w:rPr>
          <w:sz w:val="26"/>
          <w:szCs w:val="26"/>
        </w:rPr>
      </w:pPr>
      <w:r w:rsidRPr="25CE834B" w:rsidR="25CE834B">
        <w:rPr>
          <w:sz w:val="26"/>
          <w:szCs w:val="26"/>
        </w:rPr>
        <w:t>Challenges</w:t>
      </w:r>
    </w:p>
    <w:p w:rsidRPr="004529A0" w:rsidR="781619C5" w:rsidP="0D576F97" w:rsidRDefault="781619C5" w14:paraId="70BD38FC" w14:textId="20568031">
      <w:pPr>
        <w:pStyle w:val="ListParagraph"/>
        <w:numPr>
          <w:ilvl w:val="0"/>
          <w:numId w:val="30"/>
        </w:numPr>
      </w:pPr>
      <w:r w:rsidRPr="7A11FF95">
        <w:rPr>
          <w:rFonts w:eastAsiaTheme="minorEastAsia"/>
        </w:rPr>
        <w:t xml:space="preserve">Physical design of </w:t>
      </w:r>
      <w:proofErr w:type="spellStart"/>
      <w:proofErr w:type="gramStart"/>
      <w:r w:rsidRPr="3FAE1CD7" w:rsidR="3FAE1CD7">
        <w:rPr>
          <w:rFonts w:eastAsiaTheme="minorEastAsia"/>
        </w:rPr>
        <w:t>mega:bit</w:t>
      </w:r>
      <w:proofErr w:type="spellEnd"/>
      <w:proofErr w:type="gramEnd"/>
      <w:r w:rsidRPr="7A11FF95">
        <w:rPr>
          <w:rFonts w:eastAsiaTheme="minorEastAsia"/>
        </w:rPr>
        <w:t xml:space="preserve"> that takes into account </w:t>
      </w:r>
      <w:r w:rsidRPr="7A11FF95" w:rsidR="0D576F97">
        <w:rPr>
          <w:rFonts w:eastAsiaTheme="minorEastAsia"/>
        </w:rPr>
        <w:t xml:space="preserve">all of </w:t>
      </w:r>
      <w:r w:rsidRPr="7A11FF95">
        <w:rPr>
          <w:rFonts w:eastAsiaTheme="minorEastAsia"/>
        </w:rPr>
        <w:t>the sensors so original code’s performance is not distorted</w:t>
      </w:r>
    </w:p>
    <w:p w:rsidR="004529A0" w:rsidP="0D576F97" w:rsidRDefault="004529A0" w14:paraId="11E1789E" w14:textId="4AA198AA">
      <w:pPr>
        <w:pStyle w:val="ListParagraph"/>
        <w:numPr>
          <w:ilvl w:val="0"/>
          <w:numId w:val="30"/>
        </w:numPr>
      </w:pPr>
      <w:r w:rsidRPr="7A11FF95">
        <w:rPr>
          <w:rFonts w:eastAsiaTheme="minorEastAsia"/>
        </w:rPr>
        <w:t>Consider the design trade-</w:t>
      </w:r>
      <w:r w:rsidRPr="7937BA52" w:rsidR="7937BA52">
        <w:rPr>
          <w:rFonts w:eastAsiaTheme="minorEastAsia"/>
        </w:rPr>
        <w:t>offs.</w:t>
      </w:r>
      <w:r w:rsidRPr="7A11FF95">
        <w:rPr>
          <w:rFonts w:eastAsiaTheme="minorEastAsia"/>
        </w:rPr>
        <w:t xml:space="preserve"> </w:t>
      </w:r>
      <w:r w:rsidRPr="7A11FF95" w:rsidR="00343581">
        <w:rPr>
          <w:rFonts w:eastAsiaTheme="minorEastAsia"/>
        </w:rPr>
        <w:t xml:space="preserve">Will </w:t>
      </w:r>
      <w:r w:rsidRPr="7A11FF95">
        <w:rPr>
          <w:rFonts w:eastAsiaTheme="minorEastAsia"/>
        </w:rPr>
        <w:t xml:space="preserve">all the </w:t>
      </w:r>
      <w:proofErr w:type="spellStart"/>
      <w:proofErr w:type="gramStart"/>
      <w:r w:rsidRPr="7A11FF95">
        <w:rPr>
          <w:rFonts w:eastAsiaTheme="minorEastAsia"/>
        </w:rPr>
        <w:t>micro:bit</w:t>
      </w:r>
      <w:proofErr w:type="spellEnd"/>
      <w:proofErr w:type="gramEnd"/>
      <w:r w:rsidRPr="7A11FF95">
        <w:rPr>
          <w:rFonts w:eastAsiaTheme="minorEastAsia"/>
        </w:rPr>
        <w:t xml:space="preserve"> functions </w:t>
      </w:r>
      <w:r w:rsidRPr="7A11FF95" w:rsidR="00343581">
        <w:rPr>
          <w:rFonts w:eastAsiaTheme="minorEastAsia"/>
        </w:rPr>
        <w:t>(light sensing, temperature sensing, accelerometer, compass) still work with our design?</w:t>
      </w:r>
      <w:r w:rsidRPr="7A11FF95">
        <w:rPr>
          <w:rFonts w:eastAsiaTheme="minorEastAsia"/>
        </w:rPr>
        <w:t xml:space="preserve"> </w:t>
      </w:r>
    </w:p>
    <w:p w:rsidR="781619C5" w:rsidP="781619C5" w:rsidRDefault="781619C5" w14:paraId="683A8C59" w14:textId="6421D0F7">
      <w:pPr>
        <w:pStyle w:val="ListParagraph"/>
        <w:numPr>
          <w:ilvl w:val="0"/>
          <w:numId w:val="30"/>
        </w:numPr>
      </w:pPr>
      <w:r w:rsidRPr="7A11FF95">
        <w:rPr>
          <w:rFonts w:eastAsiaTheme="minorEastAsia"/>
        </w:rPr>
        <w:t xml:space="preserve">Constructing a board that does not demand excessive certification requirements </w:t>
      </w:r>
    </w:p>
    <w:p w:rsidR="781619C5" w:rsidP="781619C5" w:rsidRDefault="781619C5" w14:paraId="373FD19F" w14:textId="464D22B0">
      <w:pPr>
        <w:pStyle w:val="ListParagraph"/>
        <w:numPr>
          <w:ilvl w:val="0"/>
          <w:numId w:val="30"/>
        </w:numPr>
      </w:pPr>
      <w:r w:rsidRPr="7A11FF95">
        <w:rPr>
          <w:rFonts w:eastAsiaTheme="minorEastAsia"/>
        </w:rPr>
        <w:t xml:space="preserve">Functioning with </w:t>
      </w:r>
      <w:proofErr w:type="spellStart"/>
      <w:proofErr w:type="gramStart"/>
      <w:r w:rsidRPr="2813D933" w:rsidR="2813D933">
        <w:rPr>
          <w:rFonts w:eastAsiaTheme="minorEastAsia"/>
        </w:rPr>
        <w:t>micro</w:t>
      </w:r>
      <w:r w:rsidRPr="7A11FF95">
        <w:rPr>
          <w:rFonts w:eastAsiaTheme="minorEastAsia"/>
        </w:rPr>
        <w:t>:bit</w:t>
      </w:r>
      <w:proofErr w:type="spellEnd"/>
      <w:proofErr w:type="gramEnd"/>
      <w:r w:rsidRPr="7A11FF95">
        <w:rPr>
          <w:rFonts w:eastAsiaTheme="minorEastAsia"/>
        </w:rPr>
        <w:t xml:space="preserve"> with no additional soldering/coding from the teacher’s side</w:t>
      </w:r>
    </w:p>
    <w:p w:rsidR="0D576F97" w:rsidP="111621EE" w:rsidRDefault="781619C5" w14:paraId="2D3864FD" w14:textId="1C01542F">
      <w:pPr>
        <w:pStyle w:val="ListParagraph"/>
        <w:numPr>
          <w:ilvl w:val="0"/>
          <w:numId w:val="30"/>
        </w:numPr>
      </w:pPr>
      <w:r w:rsidRPr="7A11FF95">
        <w:rPr>
          <w:rFonts w:eastAsiaTheme="minorEastAsia"/>
        </w:rPr>
        <w:t xml:space="preserve">Taking into account scalability and cost factors </w:t>
      </w:r>
    </w:p>
    <w:p w:rsidR="2B131526" w:rsidP="2B131526" w:rsidRDefault="2B131526" w14:paraId="6E8DA68D" w14:textId="74218B7D">
      <w:pPr>
        <w:rPr>
          <w:b/>
          <w:bCs/>
          <w:u w:val="single"/>
        </w:rPr>
      </w:pPr>
    </w:p>
    <w:p w:rsidR="781619C5" w:rsidP="25CE834B" w:rsidRDefault="2B131526" w14:paraId="22924EBC" w14:textId="27ADF4D9" w14:noSpellErr="1">
      <w:pPr>
        <w:pStyle w:val="Heading3"/>
        <w:rPr>
          <w:sz w:val="26"/>
          <w:szCs w:val="26"/>
        </w:rPr>
      </w:pPr>
      <w:r w:rsidRPr="25CE834B">
        <w:rPr>
          <w:sz w:val="26"/>
          <w:szCs w:val="26"/>
        </w:rPr>
        <w:t>Market Research</w:t>
      </w:r>
      <w:ins w:author="Christodoulou, Afroditi" w:date="2018-05-11T12:31:00Z" w:id="0">
        <w:r w:rsidRPr="25CE834B" w:rsidR="008071C9">
          <w:rPr>
            <w:sz w:val="26"/>
            <w:szCs w:val="26"/>
          </w:rPr>
          <w:t>/Competition</w:t>
        </w:r>
      </w:ins>
    </w:p>
    <w:p w:rsidRPr="00E90C4D" w:rsidR="008071C9" w:rsidP="00E90C4D" w:rsidRDefault="7C517594" w14:paraId="246C10E4" w14:textId="5C06A30E">
      <w:pPr>
        <w:tabs>
          <w:tab w:val="left" w:pos="5520"/>
        </w:tabs>
        <w:rPr>
          <w:ins w:author="Christodoulou, Afroditi" w:date="2018-05-11T12:31:00Z" w:id="1"/>
          <w:bCs/>
          <w:iCs/>
        </w:rPr>
      </w:pPr>
      <w:r w:rsidRPr="5DC46139">
        <w:t xml:space="preserve">Current market </w:t>
      </w:r>
      <w:r w:rsidRPr="5DC46139" w:rsidR="3801B44B">
        <w:t>has</w:t>
      </w:r>
      <w:r w:rsidRPr="5DC46139">
        <w:t xml:space="preserve"> alternatives to </w:t>
      </w:r>
      <w:proofErr w:type="spellStart"/>
      <w:proofErr w:type="gramStart"/>
      <w:r w:rsidR="2813D933">
        <w:t>micro</w:t>
      </w:r>
      <w:ins w:author="Christodoulou, Afroditi" w:date="2018-05-11T12:31:00Z" w:id="2">
        <w:r w:rsidRPr="5DC46139" w:rsidR="008071C9">
          <w:t>:bit</w:t>
        </w:r>
      </w:ins>
      <w:proofErr w:type="spellEnd"/>
      <w:proofErr w:type="gramEnd"/>
      <w:r w:rsidRPr="5DC46139">
        <w:t xml:space="preserve"> which include the following:</w:t>
      </w:r>
      <w:ins w:author="Christodoulou, Afroditi" w:date="2018-05-11T12:31:00Z" w:id="3">
        <w:r w:rsidRPr="5DC46139" w:rsidR="008071C9">
          <w:t xml:space="preserve"> </w:t>
        </w:r>
        <w:r w:rsidRPr="00E90C4D" w:rsidR="00E90C4D">
          <w:rPr>
            <w:bCs/>
            <w:iCs/>
          </w:rPr>
          <w:tab/>
        </w:r>
      </w:ins>
    </w:p>
    <w:p w:rsidR="008071C9" w:rsidP="2B131526" w:rsidRDefault="008071C9" w14:paraId="35836652" w14:textId="748CC76F">
      <w:proofErr w:type="spellStart"/>
      <w:ins w:author="Christodoulou, Afroditi" w:date="2018-05-11T12:31:00Z" w:id="4">
        <w:r w:rsidRPr="7C517594">
          <w:t>CodeBug</w:t>
        </w:r>
      </w:ins>
      <w:proofErr w:type="spellEnd"/>
      <w:r w:rsidRPr="7C517594" w:rsidR="7C517594">
        <w:t xml:space="preserve"> - very similar to </w:t>
      </w:r>
      <w:proofErr w:type="spellStart"/>
      <w:proofErr w:type="gramStart"/>
      <w:r w:rsidR="2813D933">
        <w:t>micro</w:t>
      </w:r>
      <w:r w:rsidRPr="7C517594" w:rsidR="7C517594">
        <w:t>:bit</w:t>
      </w:r>
      <w:proofErr w:type="spellEnd"/>
      <w:proofErr w:type="gramEnd"/>
      <w:r w:rsidRPr="7C517594" w:rsidR="7C517594">
        <w:t xml:space="preserve"> in terms of price, functionality and use of online editor for programming</w:t>
      </w:r>
      <w:r w:rsidRPr="7C517594" w:rsidR="435C09E7">
        <w:t>.</w:t>
      </w:r>
      <w:r w:rsidRPr="7C517594" w:rsidR="7C517594">
        <w:t xml:space="preserve"> </w:t>
      </w:r>
      <w:r w:rsidRPr="7C517594" w:rsidR="435C09E7">
        <w:t>T</w:t>
      </w:r>
      <w:r w:rsidRPr="7C517594" w:rsidR="7C517594">
        <w:t xml:space="preserve">his device can </w:t>
      </w:r>
      <w:r w:rsidRPr="7C517594" w:rsidR="435C09E7">
        <w:t xml:space="preserve">also </w:t>
      </w:r>
      <w:r w:rsidRPr="7C517594" w:rsidR="7C517594">
        <w:t xml:space="preserve">be powered with a watch battery allowing it to be more compact when not connected to a computer. </w:t>
      </w:r>
    </w:p>
    <w:p w:rsidR="008071C9" w:rsidP="2B131526" w:rsidRDefault="008071C9" w14:paraId="2978809D" w14:textId="0CABD414">
      <w:ins w:author="Christodoulou, Afroditi" w:date="2018-05-11T12:31:00Z" w:id="5">
        <w:r w:rsidRPr="4968DD77">
          <w:t>Crumble Controller</w:t>
        </w:r>
      </w:ins>
      <w:r w:rsidRPr="4968DD77" w:rsidR="4968DD77">
        <w:t xml:space="preserve"> - a small circuit board that allows children to learn coding in a similar way to </w:t>
      </w:r>
      <w:proofErr w:type="spellStart"/>
      <w:proofErr w:type="gramStart"/>
      <w:r w:rsidR="2813D933">
        <w:t>micro</w:t>
      </w:r>
      <w:r w:rsidRPr="4968DD77" w:rsidR="4968DD77">
        <w:t>:bit</w:t>
      </w:r>
      <w:proofErr w:type="spellEnd"/>
      <w:proofErr w:type="gramEnd"/>
      <w:r w:rsidRPr="4968DD77" w:rsidR="4968DD77">
        <w:t xml:space="preserve"> by using the online editor. </w:t>
      </w:r>
    </w:p>
    <w:p w:rsidRPr="00B66076" w:rsidR="0076185E" w:rsidP="0076185E" w:rsidRDefault="00E90C4D" w14:paraId="41787D7A" w14:textId="4B11CACD">
      <w:pPr>
        <w:rPr>
          <w:ins w:author="Christodoulou, Afroditi" w:date="2018-05-11T12:31:00Z" w:id="6"/>
        </w:rPr>
      </w:pPr>
      <w:ins w:author="Christodoulou, Afroditi" w:date="2018-05-11T12:31:00Z" w:id="7">
        <w:r w:rsidRPr="7C517594">
          <w:t xml:space="preserve">Sphero, </w:t>
        </w:r>
        <w:proofErr w:type="spellStart"/>
        <w:r w:rsidRPr="7C517594">
          <w:t>InO</w:t>
        </w:r>
        <w:proofErr w:type="spellEnd"/>
        <w:r w:rsidRPr="7C517594">
          <w:t>-Bot</w:t>
        </w:r>
      </w:ins>
      <w:r w:rsidRPr="7C517594" w:rsidR="495D8799">
        <w:t xml:space="preserve"> and</w:t>
      </w:r>
      <w:ins w:author="Christodoulou, Afroditi" w:date="2018-05-11T12:31:00Z" w:id="8">
        <w:r w:rsidRPr="7C517594">
          <w:t xml:space="preserve"> </w:t>
        </w:r>
        <w:proofErr w:type="spellStart"/>
        <w:r w:rsidRPr="7C517594">
          <w:t>BlueBot</w:t>
        </w:r>
      </w:ins>
      <w:proofErr w:type="spellEnd"/>
      <w:r w:rsidRPr="7C517594" w:rsidR="495D8799">
        <w:t xml:space="preserve"> - </w:t>
      </w:r>
      <w:r w:rsidRPr="7C517594" w:rsidR="04530599">
        <w:t xml:space="preserve">much more expensive than the </w:t>
      </w:r>
      <w:proofErr w:type="spellStart"/>
      <w:proofErr w:type="gramStart"/>
      <w:r w:rsidRPr="7C517594" w:rsidR="2813D933">
        <w:t>micro</w:t>
      </w:r>
      <w:r w:rsidRPr="7C517594" w:rsidR="04530599">
        <w:t>:bit</w:t>
      </w:r>
      <w:proofErr w:type="spellEnd"/>
      <w:proofErr w:type="gramEnd"/>
      <w:r w:rsidRPr="7C517594" w:rsidR="435C09E7">
        <w:t xml:space="preserve"> and slightly different as they are </w:t>
      </w:r>
      <w:r w:rsidRPr="00B66076" w:rsidR="435C09E7">
        <w:t>programmable robots that help children learn simple coding.</w:t>
      </w:r>
    </w:p>
    <w:p w:rsidR="1C8801B8" w:rsidP="1C8801B8" w:rsidRDefault="1C8801B8" w14:paraId="25663C52" w14:textId="494E6524">
      <w:proofErr w:type="spellStart"/>
      <w:r w:rsidRPr="00B66076">
        <w:t>LegoMindstorms</w:t>
      </w:r>
      <w:proofErr w:type="spellEnd"/>
      <w:r>
        <w:t xml:space="preserve"> - more hardware (easy software- only their platform)</w:t>
      </w:r>
    </w:p>
    <w:p w:rsidR="6D2D3B83" w:rsidP="6D2D3B83" w:rsidRDefault="6D2D3B83" w14:paraId="5A7D2382" w14:textId="39486A0B">
      <w:r>
        <w:t xml:space="preserve">Even though alternatives to </w:t>
      </w:r>
      <w:proofErr w:type="spellStart"/>
      <w:proofErr w:type="gramStart"/>
      <w:r w:rsidR="2813D933">
        <w:t>micro</w:t>
      </w:r>
      <w:r>
        <w:t>:bit</w:t>
      </w:r>
      <w:proofErr w:type="spellEnd"/>
      <w:proofErr w:type="gramEnd"/>
      <w:r>
        <w:t xml:space="preserve"> exist, the idea of creating </w:t>
      </w:r>
      <w:proofErr w:type="spellStart"/>
      <w:r w:rsidRPr="2813D933" w:rsidR="2813D933">
        <w:rPr>
          <w:rFonts w:ascii="Calibri" w:hAnsi="Calibri" w:eastAsia="Calibri" w:cs="Calibri"/>
        </w:rPr>
        <w:t>mega</w:t>
      </w:r>
      <w:r>
        <w:t>:bit</w:t>
      </w:r>
      <w:proofErr w:type="spellEnd"/>
      <w:r>
        <w:t xml:space="preserve"> is unique</w:t>
      </w:r>
      <w:r w:rsidR="229EE667">
        <w:t xml:space="preserve"> as none</w:t>
      </w:r>
      <w:r w:rsidR="6F1568F9">
        <w:t xml:space="preserve"> of the products above can be easily demonstrated by a teacher to </w:t>
      </w:r>
      <w:r w:rsidR="229EE667">
        <w:t>a</w:t>
      </w:r>
      <w:r w:rsidR="6F1568F9">
        <w:t xml:space="preserve"> class of students. </w:t>
      </w:r>
      <w:r w:rsidR="229EE667">
        <w:t xml:space="preserve">As the </w:t>
      </w:r>
      <w:proofErr w:type="spellStart"/>
      <w:proofErr w:type="gramStart"/>
      <w:r w:rsidRPr="2813D933" w:rsidR="2813D933">
        <w:rPr>
          <w:rFonts w:ascii="Calibri" w:hAnsi="Calibri" w:eastAsia="Calibri" w:cs="Calibri"/>
        </w:rPr>
        <w:t>mega</w:t>
      </w:r>
      <w:r w:rsidR="229EE667">
        <w:t>:bit</w:t>
      </w:r>
      <w:proofErr w:type="spellEnd"/>
      <w:proofErr w:type="gramEnd"/>
      <w:r w:rsidR="229EE667">
        <w:t xml:space="preserve"> is </w:t>
      </w:r>
      <w:r w:rsidR="4F1FC0C7">
        <w:lastRenderedPageBreak/>
        <w:t xml:space="preserve">complementary to </w:t>
      </w:r>
      <w:proofErr w:type="spellStart"/>
      <w:r w:rsidR="2813D933">
        <w:t>micro</w:t>
      </w:r>
      <w:r w:rsidR="4F1FC0C7">
        <w:t>:bit</w:t>
      </w:r>
      <w:proofErr w:type="spellEnd"/>
      <w:r w:rsidR="4F1FC0C7">
        <w:t xml:space="preserve"> and is </w:t>
      </w:r>
      <w:r w:rsidR="229EE667">
        <w:t xml:space="preserve">designed in such way to support showcase functionality of </w:t>
      </w:r>
      <w:r w:rsidR="4F1FC0C7">
        <w:t>a child's</w:t>
      </w:r>
      <w:r w:rsidR="229EE667">
        <w:t xml:space="preserve"> </w:t>
      </w:r>
      <w:proofErr w:type="spellStart"/>
      <w:r w:rsidR="2813D933">
        <w:t>micro</w:t>
      </w:r>
      <w:r w:rsidR="229EE667">
        <w:t>:bit</w:t>
      </w:r>
      <w:proofErr w:type="spellEnd"/>
      <w:r w:rsidR="229EE667">
        <w:t xml:space="preserve">, there is no direct </w:t>
      </w:r>
      <w:r w:rsidR="4F1FC0C7">
        <w:t xml:space="preserve">competition in the market. </w:t>
      </w:r>
    </w:p>
    <w:p w:rsidR="7C517594" w:rsidP="7C517594" w:rsidRDefault="7C517594" w14:paraId="4009F4B7" w14:textId="7B774EC3">
      <w:pPr>
        <w:rPr>
          <w:rStyle w:val="Hyperlink"/>
        </w:rPr>
      </w:pPr>
    </w:p>
    <w:p w:rsidRPr="00376D7B" w:rsidR="008071C9" w:rsidP="2B131526" w:rsidRDefault="008071C9" w14:paraId="52109CAA" w14:textId="1F64E6E8">
      <w:pPr>
        <w:rPr>
          <w:bCs/>
          <w:i/>
          <w:iCs/>
        </w:rPr>
      </w:pPr>
      <w:ins w:author="Christodoulou, Afroditi" w:date="2018-05-11T12:31:00Z" w:id="9">
        <w:r w:rsidRPr="495D8799">
          <w:fldChar w:fldCharType="begin"/>
        </w:r>
        <w:r w:rsidRPr="00376D7B">
          <w:rPr>
            <w:bCs/>
            <w:i/>
            <w:iCs/>
          </w:rPr>
          <w:instrText xml:space="preserve"> HYPERLINK "http://mb4ps.co.uk/alternatives" </w:instrText>
        </w:r>
        <w:r w:rsidRPr="495D8799">
          <w:rPr>
            <w:bCs/>
            <w:i/>
            <w:iCs/>
          </w:rPr>
          <w:fldChar w:fldCharType="separate"/>
        </w:r>
        <w:r w:rsidRPr="00376D7B">
          <w:rPr>
            <w:rStyle w:val="Hyperlink"/>
            <w:bCs/>
            <w:i/>
            <w:iCs/>
          </w:rPr>
          <w:t>http://mb4ps.co.uk/alternatives</w:t>
        </w:r>
        <w:r w:rsidRPr="495D8799">
          <w:fldChar w:fldCharType="end"/>
        </w:r>
        <w:r w:rsidRPr="00376D7B">
          <w:rPr>
            <w:bCs/>
            <w:i/>
            <w:iCs/>
          </w:rPr>
          <w:t xml:space="preserve"> (2016)</w:t>
        </w:r>
      </w:ins>
    </w:p>
    <w:p w:rsidR="00E11033" w:rsidP="00E11033" w:rsidRDefault="00E90C4D" w14:paraId="6DC30E61" w14:textId="1D46DE06">
      <w:ins w:author="Christodoulou, Afroditi" w:date="2018-05-11T12:31:00Z" w:id="10">
        <w:r w:rsidRPr="00376D7B">
          <w:rPr>
            <w:i/>
          </w:rPr>
          <w:t xml:space="preserve">2. </w:t>
        </w:r>
      </w:ins>
      <w:r w:rsidRPr="00376D7B" w:rsidR="2B131526">
        <w:rPr>
          <w:i/>
        </w:rPr>
        <w:t>Other people building</w:t>
      </w:r>
      <w:r w:rsidRPr="2B131526" w:rsidR="2B131526">
        <w:t xml:space="preserve"> components/complementary products for </w:t>
      </w:r>
      <w:proofErr w:type="spellStart"/>
      <w:r w:rsidRPr="2B131526" w:rsidR="2B131526">
        <w:t>microbit</w:t>
      </w:r>
      <w:proofErr w:type="spellEnd"/>
      <w:r w:rsidRPr="2B131526" w:rsidR="2B131526">
        <w:t>.</w:t>
      </w:r>
    </w:p>
    <w:p w:rsidRPr="00E11033" w:rsidR="006C4FCD" w:rsidP="00E11033" w:rsidRDefault="006C4FCD" w14:paraId="0091C721" w14:textId="4B4A710C">
      <w:r>
        <w:t>Game zip 64</w:t>
      </w:r>
    </w:p>
    <w:p w:rsidRPr="00062134" w:rsidR="00062134" w:rsidP="00062134" w:rsidRDefault="00965D24" w14:paraId="70F4736A" w14:textId="797F7114">
      <w:r w:rsidRPr="00965D24">
        <w:t>https://www.kitronik.co.uk/wp/wp-content/uploads/2018/03/game-zip-64-microbit-hero-1000.jpg</w:t>
      </w:r>
    </w:p>
    <w:p w:rsidR="111621EE" w:rsidP="25CE834B" w:rsidRDefault="111621EE" w14:paraId="68821E28" w14:textId="492C862C" w14:noSpellErr="1">
      <w:pPr>
        <w:pStyle w:val="Heading3"/>
        <w:rPr>
          <w:sz w:val="26"/>
          <w:szCs w:val="26"/>
        </w:rPr>
      </w:pPr>
      <w:r w:rsidRPr="25CE834B" w:rsidR="25CE834B">
        <w:rPr>
          <w:sz w:val="26"/>
          <w:szCs w:val="26"/>
        </w:rPr>
        <w:t>Design Solution</w:t>
      </w:r>
    </w:p>
    <w:p w:rsidR="15334441" w:rsidP="15334441" w:rsidRDefault="15334441" w14:paraId="0099DC26" w14:textId="0D089B93">
      <w:r>
        <w:t xml:space="preserve">To satisfy all the client criteria for a </w:t>
      </w:r>
      <w:proofErr w:type="spellStart"/>
      <w:proofErr w:type="gramStart"/>
      <w:r>
        <w:t>mega:bit</w:t>
      </w:r>
      <w:proofErr w:type="spellEnd"/>
      <w:proofErr w:type="gramEnd"/>
      <w:r>
        <w:t xml:space="preserve"> that allows easy demonstration of a student's </w:t>
      </w:r>
      <w:proofErr w:type="spellStart"/>
      <w:r>
        <w:t>micro:bit</w:t>
      </w:r>
      <w:proofErr w:type="spellEnd"/>
      <w:r>
        <w:t xml:space="preserve"> code, the following solution was implemented. </w:t>
      </w:r>
    </w:p>
    <w:p w:rsidR="15334441" w:rsidP="15334441" w:rsidRDefault="3866E20C" w14:paraId="7E9AADF2" w14:textId="519FE195">
      <w:proofErr w:type="spellStart"/>
      <w:proofErr w:type="gramStart"/>
      <w:r>
        <w:t>Mega:bit</w:t>
      </w:r>
      <w:proofErr w:type="spellEnd"/>
      <w:proofErr w:type="gramEnd"/>
      <w:r>
        <w:t xml:space="preserve"> replicates the design of the </w:t>
      </w:r>
      <w:proofErr w:type="spellStart"/>
      <w:r>
        <w:t>micro:bit</w:t>
      </w:r>
      <w:proofErr w:type="spellEnd"/>
      <w:r>
        <w:t xml:space="preserve"> with 5x5 LED display and two push buttons at the front but is a much larger </w:t>
      </w:r>
      <w:r w:rsidR="3801B44B">
        <w:t>allowing</w:t>
      </w:r>
      <w:r w:rsidR="3AE5C410">
        <w:t xml:space="preserve"> the whole class to see the </w:t>
      </w:r>
      <w:r w:rsidR="0310C961">
        <w:t>operation</w:t>
      </w:r>
      <w:r w:rsidR="3AE5C410">
        <w:t xml:space="preserve"> of the code.</w:t>
      </w:r>
      <w:r>
        <w:t xml:space="preserve"> The student's </w:t>
      </w:r>
      <w:proofErr w:type="spellStart"/>
      <w:proofErr w:type="gramStart"/>
      <w:r>
        <w:t>micro:bit</w:t>
      </w:r>
      <w:proofErr w:type="spellEnd"/>
      <w:proofErr w:type="gramEnd"/>
      <w:r>
        <w:t xml:space="preserve"> is plugged in to the front side of the </w:t>
      </w:r>
      <w:proofErr w:type="spellStart"/>
      <w:r>
        <w:t>mega:bit</w:t>
      </w:r>
      <w:proofErr w:type="spellEnd"/>
      <w:r>
        <w:t xml:space="preserve"> </w:t>
      </w:r>
      <w:r w:rsidR="3AE5C410">
        <w:t xml:space="preserve">without the need to do any additional soldering or coding from the teacher's side which allows for an easy use. </w:t>
      </w:r>
    </w:p>
    <w:p w:rsidR="002D2EE4" w:rsidP="2B131526" w:rsidRDefault="002D2EE4" w14:paraId="4C0D7A25" w14:textId="4B4A679A"/>
    <w:p w:rsidRPr="002D2EE4" w:rsidR="002D2EE4" w:rsidP="25CE834B" w:rsidRDefault="002D2EE4" w14:paraId="1A7689B1" w14:textId="7299AF01">
      <w:pPr>
        <w:pStyle w:val="Heading3"/>
        <w:rPr>
          <w:sz w:val="26"/>
          <w:szCs w:val="26"/>
        </w:rPr>
      </w:pPr>
      <w:r w:rsidRPr="25CE834B" w:rsidR="25CE834B">
        <w:rPr>
          <w:sz w:val="26"/>
          <w:szCs w:val="26"/>
        </w:rPr>
        <w:t xml:space="preserve">Previous Attempt for </w:t>
      </w:r>
      <w:proofErr w:type="spellStart"/>
      <w:r w:rsidRPr="25CE834B" w:rsidR="25CE834B">
        <w:rPr>
          <w:sz w:val="26"/>
          <w:szCs w:val="26"/>
        </w:rPr>
        <w:t>Mega:bit</w:t>
      </w:r>
      <w:proofErr w:type="spellEnd"/>
      <w:r w:rsidRPr="25CE834B" w:rsidR="25CE834B">
        <w:rPr>
          <w:sz w:val="26"/>
          <w:szCs w:val="26"/>
        </w:rPr>
        <w:t xml:space="preserve"> design</w:t>
      </w:r>
    </w:p>
    <w:p w:rsidR="00B57A19" w:rsidP="0054462F" w:rsidRDefault="7937BA52" w14:paraId="470A13F9" w14:textId="4B4A679A">
      <w:r>
        <w:t xml:space="preserve"> </w:t>
      </w:r>
      <w:bookmarkStart w:name="_GoBack" w:id="11"/>
      <w:bookmarkEnd w:id="11"/>
      <w:r w:rsidR="0054462F">
        <w:fldChar w:fldCharType="begin"/>
      </w:r>
      <w:r w:rsidR="0054462F">
        <w:instrText xml:space="preserve"> HYPERLINK "http://www.makerspace-uk.co.uk/megabit/" \h </w:instrText>
      </w:r>
      <w:r w:rsidR="0054462F">
        <w:fldChar w:fldCharType="separate"/>
      </w:r>
      <w:r w:rsidRPr="7937BA52">
        <w:rPr>
          <w:rStyle w:val="Hyperlink"/>
        </w:rPr>
        <w:t>http://www.makerspace-uk.co.uk/megabit/</w:t>
      </w:r>
      <w:r w:rsidR="0054462F">
        <w:rPr>
          <w:rStyle w:val="Hyperlink"/>
        </w:rPr>
        <w:fldChar w:fldCharType="end"/>
      </w:r>
    </w:p>
    <w:p w:rsidR="002D2EE4" w:rsidP="2B131526" w:rsidRDefault="002D2EE4" w14:paraId="358F9735" w14:textId="4B4A679A">
      <w:r w:rsidRPr="002D2EE4">
        <w:t>http://www.pocketmoneytronics.co.uk/?page_id=398</w:t>
      </w:r>
    </w:p>
    <w:p w:rsidR="002D2EE4" w:rsidP="002D2EE4" w:rsidRDefault="002D2EE4" w14:paraId="3D167E4C" w14:textId="5187DE2A">
      <w:r>
        <w:t>Required teachers to design it. (“So, the question is: is this new mega: bit design of interest to anyone? Are there any teachers out there who would be interested in making their own and helping develop the design?”)</w:t>
      </w:r>
      <w:r w:rsidR="004A474D">
        <w:t xml:space="preserve"> - 2017</w:t>
      </w:r>
    </w:p>
    <w:p w:rsidRPr="00B57A19" w:rsidR="00B57A19" w:rsidP="25CE834B" w:rsidRDefault="00B57A19" w14:paraId="22D91B14" w14:textId="421AB60C">
      <w:pPr>
        <w:pStyle w:val="Heading3"/>
        <w:spacing w:before="100" w:beforeAutospacing="1" w:after="100" w:afterAutospacing="1" w:line="240" w:lineRule="auto"/>
        <w:rPr>
          <w:sz w:val="26"/>
          <w:szCs w:val="26"/>
          <w:lang w:val="en-GB"/>
        </w:rPr>
      </w:pPr>
      <w:proofErr w:type="spellStart"/>
      <w:r w:rsidRPr="25CE834B">
        <w:rPr>
          <w:sz w:val="26"/>
          <w:szCs w:val="26"/>
          <w:lang w:val="en-GB"/>
        </w:rPr>
        <w:t>Microbit</w:t>
      </w:r>
      <w:proofErr w:type="spellEnd"/>
      <w:r w:rsidRPr="25CE834B">
        <w:rPr>
          <w:sz w:val="26"/>
          <w:szCs w:val="26"/>
          <w:lang w:val="en-GB"/>
        </w:rPr>
        <w:t xml:space="preserve"> Stats</w:t>
      </w:r>
    </w:p>
    <w:p w:rsidRPr="00B57A19" w:rsidR="00B57A19" w:rsidP="00B57A19" w:rsidRDefault="00B57A19" w14:paraId="7BB462BA" w14:textId="40B9B6B6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B57A19">
        <w:rPr>
          <w:rFonts w:ascii="Times New Roman" w:hAnsi="Times New Roman" w:eastAsia="Times New Roman" w:cs="Times New Roman"/>
          <w:bCs/>
          <w:i/>
          <w:kern w:val="36"/>
          <w:sz w:val="24"/>
          <w:szCs w:val="24"/>
          <w:lang w:val="en-GB" w:eastAsia="en-GB"/>
        </w:rPr>
        <w:t xml:space="preserve">New BBC stats reveal </w:t>
      </w:r>
      <w:proofErr w:type="spellStart"/>
      <w:proofErr w:type="gramStart"/>
      <w:r w:rsidRPr="00B57A19">
        <w:rPr>
          <w:rFonts w:ascii="Times New Roman" w:hAnsi="Times New Roman" w:eastAsia="Times New Roman" w:cs="Times New Roman"/>
          <w:bCs/>
          <w:i/>
          <w:kern w:val="36"/>
          <w:sz w:val="24"/>
          <w:szCs w:val="24"/>
          <w:lang w:val="en-GB" w:eastAsia="en-GB"/>
        </w:rPr>
        <w:t>micro:bit</w:t>
      </w:r>
      <w:proofErr w:type="spellEnd"/>
      <w:proofErr w:type="gramEnd"/>
      <w:r w:rsidRPr="00B57A19">
        <w:rPr>
          <w:rFonts w:ascii="Times New Roman" w:hAnsi="Times New Roman" w:eastAsia="Times New Roman" w:cs="Times New Roman"/>
          <w:bCs/>
          <w:i/>
          <w:kern w:val="36"/>
          <w:sz w:val="24"/>
          <w:szCs w:val="24"/>
          <w:lang w:val="en-GB" w:eastAsia="en-GB"/>
        </w:rPr>
        <w:t xml:space="preserve"> impact:</w:t>
      </w:r>
      <w:r>
        <w:rPr>
          <w:rFonts w:ascii="Times New Roman" w:hAnsi="Times New Roman" w:eastAsia="Times New Roman" w:cs="Times New Roman"/>
          <w:bCs/>
          <w:kern w:val="36"/>
          <w:sz w:val="24"/>
          <w:szCs w:val="24"/>
          <w:lang w:val="en-GB" w:eastAsia="en-GB"/>
        </w:rPr>
        <w:t xml:space="preserve"> </w:t>
      </w:r>
      <w:r w:rsidRPr="00B57A19">
        <w:t>http://microbit.org/en/2017-07-07-bbc-stats/</w:t>
      </w:r>
    </w:p>
    <w:sectPr w:rsidRPr="00B57A19" w:rsidR="00B57A19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62F" w:rsidRDefault="0054462F" w14:paraId="1E9189A9" w14:textId="77777777">
      <w:pPr>
        <w:spacing w:after="0" w:line="240" w:lineRule="auto"/>
      </w:pPr>
      <w:r>
        <w:separator/>
      </w:r>
    </w:p>
  </w:endnote>
  <w:endnote w:type="continuationSeparator" w:id="0">
    <w:p w:rsidR="0054462F" w:rsidRDefault="0054462F" w14:paraId="4709B326" w14:textId="77777777">
      <w:pPr>
        <w:spacing w:after="0" w:line="240" w:lineRule="auto"/>
      </w:pPr>
      <w:r>
        <w:continuationSeparator/>
      </w:r>
    </w:p>
  </w:endnote>
  <w:endnote w:type="continuationNotice" w:id="1">
    <w:p w:rsidR="0054462F" w:rsidRDefault="0054462F" w14:paraId="2DB31C5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4462F" w:rsidTr="6E774B0A" w14:paraId="11012CC4" w14:textId="77777777">
      <w:tc>
        <w:tcPr>
          <w:tcW w:w="3120" w:type="dxa"/>
        </w:tcPr>
        <w:p w:rsidR="0054462F" w:rsidP="6E774B0A" w:rsidRDefault="0054462F" w14:paraId="7694B404" w14:textId="0FE0FB58">
          <w:pPr>
            <w:pStyle w:val="Header"/>
            <w:ind w:left="-115"/>
          </w:pPr>
        </w:p>
      </w:tc>
      <w:tc>
        <w:tcPr>
          <w:tcW w:w="3120" w:type="dxa"/>
        </w:tcPr>
        <w:p w:rsidR="0054462F" w:rsidP="6E774B0A" w:rsidRDefault="0054462F" w14:paraId="5E8163D5" w14:textId="23126E2C">
          <w:pPr>
            <w:pStyle w:val="Header"/>
            <w:jc w:val="center"/>
          </w:pPr>
        </w:p>
      </w:tc>
      <w:tc>
        <w:tcPr>
          <w:tcW w:w="3120" w:type="dxa"/>
        </w:tcPr>
        <w:p w:rsidR="0054462F" w:rsidP="6E774B0A" w:rsidRDefault="0054462F" w14:paraId="57FED17B" w14:textId="243E0D3E">
          <w:pPr>
            <w:pStyle w:val="Header"/>
            <w:ind w:right="-115"/>
            <w:jc w:val="right"/>
          </w:pPr>
        </w:p>
      </w:tc>
    </w:tr>
  </w:tbl>
  <w:p w:rsidR="0054462F" w:rsidP="6E774B0A" w:rsidRDefault="0054462F" w14:paraId="4524BC87" w14:textId="7D61D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62F" w:rsidRDefault="0054462F" w14:paraId="2C928D52" w14:textId="77777777">
      <w:pPr>
        <w:spacing w:after="0" w:line="240" w:lineRule="auto"/>
      </w:pPr>
      <w:r>
        <w:separator/>
      </w:r>
    </w:p>
  </w:footnote>
  <w:footnote w:type="continuationSeparator" w:id="0">
    <w:p w:rsidR="0054462F" w:rsidRDefault="0054462F" w14:paraId="113DEE33" w14:textId="77777777">
      <w:pPr>
        <w:spacing w:after="0" w:line="240" w:lineRule="auto"/>
      </w:pPr>
      <w:r>
        <w:continuationSeparator/>
      </w:r>
    </w:p>
  </w:footnote>
  <w:footnote w:type="continuationNotice" w:id="1">
    <w:p w:rsidR="0054462F" w:rsidRDefault="0054462F" w14:paraId="4C9CF99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4462F" w:rsidTr="6E774B0A" w14:paraId="6F2F163F" w14:textId="77777777">
      <w:tc>
        <w:tcPr>
          <w:tcW w:w="3120" w:type="dxa"/>
        </w:tcPr>
        <w:p w:rsidR="0054462F" w:rsidP="6E774B0A" w:rsidRDefault="0054462F" w14:paraId="40B8FBC0" w14:textId="01E83991">
          <w:pPr>
            <w:pStyle w:val="Header"/>
            <w:ind w:left="-115"/>
          </w:pPr>
        </w:p>
      </w:tc>
      <w:tc>
        <w:tcPr>
          <w:tcW w:w="3120" w:type="dxa"/>
        </w:tcPr>
        <w:p w:rsidR="0054462F" w:rsidP="6E774B0A" w:rsidRDefault="0054462F" w14:paraId="5BCE4EEE" w14:textId="6CF28F08">
          <w:pPr>
            <w:pStyle w:val="Header"/>
            <w:jc w:val="center"/>
          </w:pPr>
        </w:p>
      </w:tc>
      <w:tc>
        <w:tcPr>
          <w:tcW w:w="3120" w:type="dxa"/>
        </w:tcPr>
        <w:p w:rsidR="0054462F" w:rsidP="6E774B0A" w:rsidRDefault="0054462F" w14:paraId="74026627" w14:textId="49BE2A9B">
          <w:pPr>
            <w:pStyle w:val="Header"/>
            <w:ind w:right="-115"/>
            <w:jc w:val="right"/>
          </w:pPr>
        </w:p>
      </w:tc>
    </w:tr>
  </w:tbl>
  <w:p w:rsidR="0054462F" w:rsidP="6E774B0A" w:rsidRDefault="0054462F" w14:paraId="7E582F97" w14:textId="6BE92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680"/>
    <w:multiLevelType w:val="hybridMultilevel"/>
    <w:tmpl w:val="C8002FBC"/>
    <w:lvl w:ilvl="0" w:tplc="B184A0B8">
      <w:start w:val="1"/>
      <w:numFmt w:val="decimal"/>
      <w:lvlText w:val="%1."/>
      <w:lvlJc w:val="left"/>
      <w:pPr>
        <w:ind w:left="720" w:hanging="360"/>
      </w:pPr>
    </w:lvl>
    <w:lvl w:ilvl="1" w:tplc="414EBA04">
      <w:start w:val="1"/>
      <w:numFmt w:val="lowerLetter"/>
      <w:lvlText w:val="%2."/>
      <w:lvlJc w:val="left"/>
      <w:pPr>
        <w:ind w:left="1440" w:hanging="360"/>
      </w:pPr>
    </w:lvl>
    <w:lvl w:ilvl="2" w:tplc="B816B910">
      <w:start w:val="1"/>
      <w:numFmt w:val="lowerRoman"/>
      <w:lvlText w:val="%3."/>
      <w:lvlJc w:val="right"/>
      <w:pPr>
        <w:ind w:left="2160" w:hanging="180"/>
      </w:pPr>
    </w:lvl>
    <w:lvl w:ilvl="3" w:tplc="124C75A2">
      <w:start w:val="1"/>
      <w:numFmt w:val="decimal"/>
      <w:lvlText w:val="%4."/>
      <w:lvlJc w:val="left"/>
      <w:pPr>
        <w:ind w:left="2880" w:hanging="360"/>
      </w:pPr>
    </w:lvl>
    <w:lvl w:ilvl="4" w:tplc="5756E94A">
      <w:start w:val="1"/>
      <w:numFmt w:val="lowerLetter"/>
      <w:lvlText w:val="%5."/>
      <w:lvlJc w:val="left"/>
      <w:pPr>
        <w:ind w:left="3600" w:hanging="360"/>
      </w:pPr>
    </w:lvl>
    <w:lvl w:ilvl="5" w:tplc="566E35B8">
      <w:start w:val="1"/>
      <w:numFmt w:val="lowerRoman"/>
      <w:lvlText w:val="%6."/>
      <w:lvlJc w:val="right"/>
      <w:pPr>
        <w:ind w:left="4320" w:hanging="180"/>
      </w:pPr>
    </w:lvl>
    <w:lvl w:ilvl="6" w:tplc="3DAEA9EA">
      <w:start w:val="1"/>
      <w:numFmt w:val="decimal"/>
      <w:lvlText w:val="%7."/>
      <w:lvlJc w:val="left"/>
      <w:pPr>
        <w:ind w:left="5040" w:hanging="360"/>
      </w:pPr>
    </w:lvl>
    <w:lvl w:ilvl="7" w:tplc="E18094E8">
      <w:start w:val="1"/>
      <w:numFmt w:val="lowerLetter"/>
      <w:lvlText w:val="%8."/>
      <w:lvlJc w:val="left"/>
      <w:pPr>
        <w:ind w:left="5760" w:hanging="360"/>
      </w:pPr>
    </w:lvl>
    <w:lvl w:ilvl="8" w:tplc="19D42A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80F40"/>
    <w:multiLevelType w:val="hybridMultilevel"/>
    <w:tmpl w:val="89808F16"/>
    <w:lvl w:ilvl="0" w:tplc="A27A94DA">
      <w:start w:val="1"/>
      <w:numFmt w:val="decimal"/>
      <w:lvlText w:val="%1."/>
      <w:lvlJc w:val="left"/>
      <w:pPr>
        <w:ind w:left="720" w:hanging="360"/>
      </w:pPr>
    </w:lvl>
    <w:lvl w:ilvl="1" w:tplc="EDEAAF28">
      <w:start w:val="1"/>
      <w:numFmt w:val="lowerLetter"/>
      <w:lvlText w:val="%2."/>
      <w:lvlJc w:val="left"/>
      <w:pPr>
        <w:ind w:left="1440" w:hanging="360"/>
      </w:pPr>
    </w:lvl>
    <w:lvl w:ilvl="2" w:tplc="377E5426">
      <w:start w:val="1"/>
      <w:numFmt w:val="lowerRoman"/>
      <w:lvlText w:val="%3."/>
      <w:lvlJc w:val="right"/>
      <w:pPr>
        <w:ind w:left="2160" w:hanging="180"/>
      </w:pPr>
    </w:lvl>
    <w:lvl w:ilvl="3" w:tplc="AC9C8CDA">
      <w:start w:val="1"/>
      <w:numFmt w:val="decimal"/>
      <w:lvlText w:val="%4."/>
      <w:lvlJc w:val="left"/>
      <w:pPr>
        <w:ind w:left="2880" w:hanging="360"/>
      </w:pPr>
    </w:lvl>
    <w:lvl w:ilvl="4" w:tplc="2A7E8A18">
      <w:start w:val="1"/>
      <w:numFmt w:val="lowerLetter"/>
      <w:lvlText w:val="%5."/>
      <w:lvlJc w:val="left"/>
      <w:pPr>
        <w:ind w:left="3600" w:hanging="360"/>
      </w:pPr>
    </w:lvl>
    <w:lvl w:ilvl="5" w:tplc="53E62E1A">
      <w:start w:val="1"/>
      <w:numFmt w:val="lowerRoman"/>
      <w:lvlText w:val="%6."/>
      <w:lvlJc w:val="right"/>
      <w:pPr>
        <w:ind w:left="4320" w:hanging="180"/>
      </w:pPr>
    </w:lvl>
    <w:lvl w:ilvl="6" w:tplc="E6E0CF44">
      <w:start w:val="1"/>
      <w:numFmt w:val="decimal"/>
      <w:lvlText w:val="%7."/>
      <w:lvlJc w:val="left"/>
      <w:pPr>
        <w:ind w:left="5040" w:hanging="360"/>
      </w:pPr>
    </w:lvl>
    <w:lvl w:ilvl="7" w:tplc="05A86F4C">
      <w:start w:val="1"/>
      <w:numFmt w:val="lowerLetter"/>
      <w:lvlText w:val="%8."/>
      <w:lvlJc w:val="left"/>
      <w:pPr>
        <w:ind w:left="5760" w:hanging="360"/>
      </w:pPr>
    </w:lvl>
    <w:lvl w:ilvl="8" w:tplc="3306D8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5A0A"/>
    <w:multiLevelType w:val="hybridMultilevel"/>
    <w:tmpl w:val="F6E0B23A"/>
    <w:lvl w:ilvl="0" w:tplc="0E7E7B88">
      <w:start w:val="1"/>
      <w:numFmt w:val="decimal"/>
      <w:lvlText w:val="%1."/>
      <w:lvlJc w:val="left"/>
      <w:pPr>
        <w:ind w:left="720" w:hanging="360"/>
      </w:pPr>
    </w:lvl>
    <w:lvl w:ilvl="1" w:tplc="B3D232D8">
      <w:start w:val="1"/>
      <w:numFmt w:val="lowerLetter"/>
      <w:lvlText w:val="%2."/>
      <w:lvlJc w:val="left"/>
      <w:pPr>
        <w:ind w:left="1440" w:hanging="360"/>
      </w:pPr>
    </w:lvl>
    <w:lvl w:ilvl="2" w:tplc="F1862902">
      <w:start w:val="1"/>
      <w:numFmt w:val="lowerRoman"/>
      <w:lvlText w:val="%3."/>
      <w:lvlJc w:val="right"/>
      <w:pPr>
        <w:ind w:left="2160" w:hanging="180"/>
      </w:pPr>
    </w:lvl>
    <w:lvl w:ilvl="3" w:tplc="9568296E">
      <w:start w:val="1"/>
      <w:numFmt w:val="decimal"/>
      <w:lvlText w:val="%4."/>
      <w:lvlJc w:val="left"/>
      <w:pPr>
        <w:ind w:left="2880" w:hanging="360"/>
      </w:pPr>
    </w:lvl>
    <w:lvl w:ilvl="4" w:tplc="ADA04408">
      <w:start w:val="1"/>
      <w:numFmt w:val="lowerLetter"/>
      <w:lvlText w:val="%5."/>
      <w:lvlJc w:val="left"/>
      <w:pPr>
        <w:ind w:left="3600" w:hanging="360"/>
      </w:pPr>
    </w:lvl>
    <w:lvl w:ilvl="5" w:tplc="5F686FAC">
      <w:start w:val="1"/>
      <w:numFmt w:val="lowerRoman"/>
      <w:lvlText w:val="%6."/>
      <w:lvlJc w:val="right"/>
      <w:pPr>
        <w:ind w:left="4320" w:hanging="180"/>
      </w:pPr>
    </w:lvl>
    <w:lvl w:ilvl="6" w:tplc="80C21F36">
      <w:start w:val="1"/>
      <w:numFmt w:val="decimal"/>
      <w:lvlText w:val="%7."/>
      <w:lvlJc w:val="left"/>
      <w:pPr>
        <w:ind w:left="5040" w:hanging="360"/>
      </w:pPr>
    </w:lvl>
    <w:lvl w:ilvl="7" w:tplc="DD62B134">
      <w:start w:val="1"/>
      <w:numFmt w:val="lowerLetter"/>
      <w:lvlText w:val="%8."/>
      <w:lvlJc w:val="left"/>
      <w:pPr>
        <w:ind w:left="5760" w:hanging="360"/>
      </w:pPr>
    </w:lvl>
    <w:lvl w:ilvl="8" w:tplc="9990AD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2C5"/>
    <w:multiLevelType w:val="hybridMultilevel"/>
    <w:tmpl w:val="EF4E0604"/>
    <w:lvl w:ilvl="0" w:tplc="3448FB5C">
      <w:start w:val="1"/>
      <w:numFmt w:val="decimal"/>
      <w:lvlText w:val="%1."/>
      <w:lvlJc w:val="left"/>
      <w:pPr>
        <w:ind w:left="720" w:hanging="360"/>
      </w:pPr>
    </w:lvl>
    <w:lvl w:ilvl="1" w:tplc="A148C848">
      <w:start w:val="1"/>
      <w:numFmt w:val="lowerLetter"/>
      <w:lvlText w:val="%2."/>
      <w:lvlJc w:val="left"/>
      <w:pPr>
        <w:ind w:left="1440" w:hanging="360"/>
      </w:pPr>
    </w:lvl>
    <w:lvl w:ilvl="2" w:tplc="00DC4BB0">
      <w:start w:val="1"/>
      <w:numFmt w:val="lowerRoman"/>
      <w:lvlText w:val="%3."/>
      <w:lvlJc w:val="right"/>
      <w:pPr>
        <w:ind w:left="2160" w:hanging="180"/>
      </w:pPr>
    </w:lvl>
    <w:lvl w:ilvl="3" w:tplc="FFD0681E">
      <w:start w:val="1"/>
      <w:numFmt w:val="decimal"/>
      <w:lvlText w:val="%4."/>
      <w:lvlJc w:val="left"/>
      <w:pPr>
        <w:ind w:left="2880" w:hanging="360"/>
      </w:pPr>
    </w:lvl>
    <w:lvl w:ilvl="4" w:tplc="A12473A6">
      <w:start w:val="1"/>
      <w:numFmt w:val="lowerLetter"/>
      <w:lvlText w:val="%5."/>
      <w:lvlJc w:val="left"/>
      <w:pPr>
        <w:ind w:left="3600" w:hanging="360"/>
      </w:pPr>
    </w:lvl>
    <w:lvl w:ilvl="5" w:tplc="31DC188C">
      <w:start w:val="1"/>
      <w:numFmt w:val="lowerRoman"/>
      <w:lvlText w:val="%6."/>
      <w:lvlJc w:val="right"/>
      <w:pPr>
        <w:ind w:left="4320" w:hanging="180"/>
      </w:pPr>
    </w:lvl>
    <w:lvl w:ilvl="6" w:tplc="1DD831AA">
      <w:start w:val="1"/>
      <w:numFmt w:val="decimal"/>
      <w:lvlText w:val="%7."/>
      <w:lvlJc w:val="left"/>
      <w:pPr>
        <w:ind w:left="5040" w:hanging="360"/>
      </w:pPr>
    </w:lvl>
    <w:lvl w:ilvl="7" w:tplc="9B6E3DAE">
      <w:start w:val="1"/>
      <w:numFmt w:val="lowerLetter"/>
      <w:lvlText w:val="%8."/>
      <w:lvlJc w:val="left"/>
      <w:pPr>
        <w:ind w:left="5760" w:hanging="360"/>
      </w:pPr>
    </w:lvl>
    <w:lvl w:ilvl="8" w:tplc="A670B1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22ECE"/>
    <w:multiLevelType w:val="hybridMultilevel"/>
    <w:tmpl w:val="AF5AA93E"/>
    <w:lvl w:ilvl="0" w:tplc="201E83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0004A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A7DAE3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FAA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F4A4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9A45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C2EE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5AEC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14D9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1A0976"/>
    <w:multiLevelType w:val="hybridMultilevel"/>
    <w:tmpl w:val="31AAAEEE"/>
    <w:lvl w:ilvl="0" w:tplc="65FC04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964D04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EC02CA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268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C8D6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36D4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8EBD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A28B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FADC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F03D57"/>
    <w:multiLevelType w:val="hybridMultilevel"/>
    <w:tmpl w:val="F5649412"/>
    <w:lvl w:ilvl="0" w:tplc="ECE844B6">
      <w:start w:val="1"/>
      <w:numFmt w:val="decimal"/>
      <w:lvlText w:val="%1."/>
      <w:lvlJc w:val="left"/>
      <w:pPr>
        <w:ind w:left="720" w:hanging="360"/>
      </w:pPr>
    </w:lvl>
    <w:lvl w:ilvl="1" w:tplc="866A090E">
      <w:start w:val="1"/>
      <w:numFmt w:val="lowerLetter"/>
      <w:lvlText w:val="%2."/>
      <w:lvlJc w:val="left"/>
      <w:pPr>
        <w:ind w:left="1440" w:hanging="360"/>
      </w:pPr>
    </w:lvl>
    <w:lvl w:ilvl="2" w:tplc="CACA2404">
      <w:start w:val="1"/>
      <w:numFmt w:val="lowerRoman"/>
      <w:lvlText w:val="%3."/>
      <w:lvlJc w:val="right"/>
      <w:pPr>
        <w:ind w:left="2160" w:hanging="180"/>
      </w:pPr>
    </w:lvl>
    <w:lvl w:ilvl="3" w:tplc="FA2C21FC">
      <w:start w:val="1"/>
      <w:numFmt w:val="decimal"/>
      <w:lvlText w:val="%4."/>
      <w:lvlJc w:val="left"/>
      <w:pPr>
        <w:ind w:left="2880" w:hanging="360"/>
      </w:pPr>
    </w:lvl>
    <w:lvl w:ilvl="4" w:tplc="3E522C66">
      <w:start w:val="1"/>
      <w:numFmt w:val="lowerLetter"/>
      <w:lvlText w:val="%5."/>
      <w:lvlJc w:val="left"/>
      <w:pPr>
        <w:ind w:left="3600" w:hanging="360"/>
      </w:pPr>
    </w:lvl>
    <w:lvl w:ilvl="5" w:tplc="C538A950">
      <w:start w:val="1"/>
      <w:numFmt w:val="lowerRoman"/>
      <w:lvlText w:val="%6."/>
      <w:lvlJc w:val="right"/>
      <w:pPr>
        <w:ind w:left="4320" w:hanging="180"/>
      </w:pPr>
    </w:lvl>
    <w:lvl w:ilvl="6" w:tplc="12964BBA">
      <w:start w:val="1"/>
      <w:numFmt w:val="decimal"/>
      <w:lvlText w:val="%7."/>
      <w:lvlJc w:val="left"/>
      <w:pPr>
        <w:ind w:left="5040" w:hanging="360"/>
      </w:pPr>
    </w:lvl>
    <w:lvl w:ilvl="7" w:tplc="983EE76C">
      <w:start w:val="1"/>
      <w:numFmt w:val="lowerLetter"/>
      <w:lvlText w:val="%8."/>
      <w:lvlJc w:val="left"/>
      <w:pPr>
        <w:ind w:left="5760" w:hanging="360"/>
      </w:pPr>
    </w:lvl>
    <w:lvl w:ilvl="8" w:tplc="AA981E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81AAE"/>
    <w:multiLevelType w:val="hybridMultilevel"/>
    <w:tmpl w:val="849CD15C"/>
    <w:lvl w:ilvl="0" w:tplc="54268BAA">
      <w:start w:val="1"/>
      <w:numFmt w:val="decimal"/>
      <w:lvlText w:val="%1."/>
      <w:lvlJc w:val="left"/>
      <w:pPr>
        <w:ind w:left="720" w:hanging="360"/>
      </w:pPr>
    </w:lvl>
    <w:lvl w:ilvl="1" w:tplc="9BE8A86A">
      <w:start w:val="1"/>
      <w:numFmt w:val="lowerLetter"/>
      <w:lvlText w:val="%2."/>
      <w:lvlJc w:val="left"/>
      <w:pPr>
        <w:ind w:left="1440" w:hanging="360"/>
      </w:pPr>
    </w:lvl>
    <w:lvl w:ilvl="2" w:tplc="6638F836">
      <w:start w:val="1"/>
      <w:numFmt w:val="lowerRoman"/>
      <w:lvlText w:val="%3."/>
      <w:lvlJc w:val="right"/>
      <w:pPr>
        <w:ind w:left="2160" w:hanging="180"/>
      </w:pPr>
    </w:lvl>
    <w:lvl w:ilvl="3" w:tplc="F1BA2CD8">
      <w:start w:val="1"/>
      <w:numFmt w:val="decimal"/>
      <w:lvlText w:val="%4."/>
      <w:lvlJc w:val="left"/>
      <w:pPr>
        <w:ind w:left="2880" w:hanging="360"/>
      </w:pPr>
    </w:lvl>
    <w:lvl w:ilvl="4" w:tplc="A8EC1782">
      <w:start w:val="1"/>
      <w:numFmt w:val="lowerLetter"/>
      <w:lvlText w:val="%5."/>
      <w:lvlJc w:val="left"/>
      <w:pPr>
        <w:ind w:left="3600" w:hanging="360"/>
      </w:pPr>
    </w:lvl>
    <w:lvl w:ilvl="5" w:tplc="51A0F736">
      <w:start w:val="1"/>
      <w:numFmt w:val="lowerRoman"/>
      <w:lvlText w:val="%6."/>
      <w:lvlJc w:val="right"/>
      <w:pPr>
        <w:ind w:left="4320" w:hanging="180"/>
      </w:pPr>
    </w:lvl>
    <w:lvl w:ilvl="6" w:tplc="8FBEE9F4">
      <w:start w:val="1"/>
      <w:numFmt w:val="decimal"/>
      <w:lvlText w:val="%7."/>
      <w:lvlJc w:val="left"/>
      <w:pPr>
        <w:ind w:left="5040" w:hanging="360"/>
      </w:pPr>
    </w:lvl>
    <w:lvl w:ilvl="7" w:tplc="C1AEA9B8">
      <w:start w:val="1"/>
      <w:numFmt w:val="lowerLetter"/>
      <w:lvlText w:val="%8."/>
      <w:lvlJc w:val="left"/>
      <w:pPr>
        <w:ind w:left="5760" w:hanging="360"/>
      </w:pPr>
    </w:lvl>
    <w:lvl w:ilvl="8" w:tplc="694AB64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608D9"/>
    <w:multiLevelType w:val="hybridMultilevel"/>
    <w:tmpl w:val="3648C4C8"/>
    <w:lvl w:ilvl="0" w:tplc="D31685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2895D4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639E16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CA25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638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4804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D47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C041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F6C0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355C49"/>
    <w:multiLevelType w:val="hybridMultilevel"/>
    <w:tmpl w:val="36C80630"/>
    <w:lvl w:ilvl="0" w:tplc="B7968624">
      <w:start w:val="1"/>
      <w:numFmt w:val="decimal"/>
      <w:lvlText w:val="%1."/>
      <w:lvlJc w:val="left"/>
      <w:pPr>
        <w:ind w:left="720" w:hanging="360"/>
      </w:pPr>
    </w:lvl>
    <w:lvl w:ilvl="1" w:tplc="912A61F6">
      <w:start w:val="1"/>
      <w:numFmt w:val="lowerLetter"/>
      <w:lvlText w:val="%2."/>
      <w:lvlJc w:val="left"/>
      <w:pPr>
        <w:ind w:left="1440" w:hanging="360"/>
      </w:pPr>
    </w:lvl>
    <w:lvl w:ilvl="2" w:tplc="8A7AE24E">
      <w:start w:val="1"/>
      <w:numFmt w:val="lowerRoman"/>
      <w:lvlText w:val="%3."/>
      <w:lvlJc w:val="right"/>
      <w:pPr>
        <w:ind w:left="2160" w:hanging="180"/>
      </w:pPr>
    </w:lvl>
    <w:lvl w:ilvl="3" w:tplc="4C6C5492">
      <w:start w:val="1"/>
      <w:numFmt w:val="decimal"/>
      <w:lvlText w:val="%4."/>
      <w:lvlJc w:val="left"/>
      <w:pPr>
        <w:ind w:left="2880" w:hanging="360"/>
      </w:pPr>
    </w:lvl>
    <w:lvl w:ilvl="4" w:tplc="DB3C2F98">
      <w:start w:val="1"/>
      <w:numFmt w:val="lowerLetter"/>
      <w:lvlText w:val="%5."/>
      <w:lvlJc w:val="left"/>
      <w:pPr>
        <w:ind w:left="3600" w:hanging="360"/>
      </w:pPr>
    </w:lvl>
    <w:lvl w:ilvl="5" w:tplc="481A5D48">
      <w:start w:val="1"/>
      <w:numFmt w:val="lowerRoman"/>
      <w:lvlText w:val="%6."/>
      <w:lvlJc w:val="right"/>
      <w:pPr>
        <w:ind w:left="4320" w:hanging="180"/>
      </w:pPr>
    </w:lvl>
    <w:lvl w:ilvl="6" w:tplc="FD36C7BE">
      <w:start w:val="1"/>
      <w:numFmt w:val="decimal"/>
      <w:lvlText w:val="%7."/>
      <w:lvlJc w:val="left"/>
      <w:pPr>
        <w:ind w:left="5040" w:hanging="360"/>
      </w:pPr>
    </w:lvl>
    <w:lvl w:ilvl="7" w:tplc="6BC85CD2">
      <w:start w:val="1"/>
      <w:numFmt w:val="lowerLetter"/>
      <w:lvlText w:val="%8."/>
      <w:lvlJc w:val="left"/>
      <w:pPr>
        <w:ind w:left="5760" w:hanging="360"/>
      </w:pPr>
    </w:lvl>
    <w:lvl w:ilvl="8" w:tplc="44EC7E2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A354D"/>
    <w:multiLevelType w:val="hybridMultilevel"/>
    <w:tmpl w:val="00EE268E"/>
    <w:lvl w:ilvl="0" w:tplc="740A1DDC">
      <w:start w:val="1"/>
      <w:numFmt w:val="decimal"/>
      <w:lvlText w:val="%1."/>
      <w:lvlJc w:val="left"/>
      <w:pPr>
        <w:ind w:left="720" w:hanging="360"/>
      </w:pPr>
    </w:lvl>
    <w:lvl w:ilvl="1" w:tplc="F8F222DC">
      <w:start w:val="1"/>
      <w:numFmt w:val="lowerLetter"/>
      <w:lvlText w:val="%2."/>
      <w:lvlJc w:val="left"/>
      <w:pPr>
        <w:ind w:left="1440" w:hanging="360"/>
      </w:pPr>
    </w:lvl>
    <w:lvl w:ilvl="2" w:tplc="9D94C702">
      <w:start w:val="1"/>
      <w:numFmt w:val="lowerRoman"/>
      <w:lvlText w:val="%3."/>
      <w:lvlJc w:val="right"/>
      <w:pPr>
        <w:ind w:left="2160" w:hanging="180"/>
      </w:pPr>
    </w:lvl>
    <w:lvl w:ilvl="3" w:tplc="1F74F772">
      <w:start w:val="1"/>
      <w:numFmt w:val="decimal"/>
      <w:lvlText w:val="%4."/>
      <w:lvlJc w:val="left"/>
      <w:pPr>
        <w:ind w:left="2880" w:hanging="360"/>
      </w:pPr>
    </w:lvl>
    <w:lvl w:ilvl="4" w:tplc="557AA20A">
      <w:start w:val="1"/>
      <w:numFmt w:val="lowerLetter"/>
      <w:lvlText w:val="%5."/>
      <w:lvlJc w:val="left"/>
      <w:pPr>
        <w:ind w:left="3600" w:hanging="360"/>
      </w:pPr>
    </w:lvl>
    <w:lvl w:ilvl="5" w:tplc="0142C38E">
      <w:start w:val="1"/>
      <w:numFmt w:val="lowerRoman"/>
      <w:lvlText w:val="%6."/>
      <w:lvlJc w:val="right"/>
      <w:pPr>
        <w:ind w:left="4320" w:hanging="180"/>
      </w:pPr>
    </w:lvl>
    <w:lvl w:ilvl="6" w:tplc="CDDAC350">
      <w:start w:val="1"/>
      <w:numFmt w:val="decimal"/>
      <w:lvlText w:val="%7."/>
      <w:lvlJc w:val="left"/>
      <w:pPr>
        <w:ind w:left="5040" w:hanging="360"/>
      </w:pPr>
    </w:lvl>
    <w:lvl w:ilvl="7" w:tplc="8D428986">
      <w:start w:val="1"/>
      <w:numFmt w:val="lowerLetter"/>
      <w:lvlText w:val="%8."/>
      <w:lvlJc w:val="left"/>
      <w:pPr>
        <w:ind w:left="5760" w:hanging="360"/>
      </w:pPr>
    </w:lvl>
    <w:lvl w:ilvl="8" w:tplc="6AD01B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454F5"/>
    <w:multiLevelType w:val="hybridMultilevel"/>
    <w:tmpl w:val="E6EA1B2A"/>
    <w:lvl w:ilvl="0" w:tplc="9AC872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A4E008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10366B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D4BE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7CE4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F459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94A8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4CE5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AC30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31B0B40"/>
    <w:multiLevelType w:val="hybridMultilevel"/>
    <w:tmpl w:val="A5EA6A96"/>
    <w:lvl w:ilvl="0" w:tplc="83467234">
      <w:start w:val="1"/>
      <w:numFmt w:val="decimal"/>
      <w:lvlText w:val="%1."/>
      <w:lvlJc w:val="left"/>
      <w:pPr>
        <w:ind w:left="720" w:hanging="360"/>
      </w:pPr>
    </w:lvl>
    <w:lvl w:ilvl="1" w:tplc="AD7AD512">
      <w:start w:val="1"/>
      <w:numFmt w:val="lowerLetter"/>
      <w:lvlText w:val="%2."/>
      <w:lvlJc w:val="left"/>
      <w:pPr>
        <w:ind w:left="1440" w:hanging="360"/>
      </w:pPr>
    </w:lvl>
    <w:lvl w:ilvl="2" w:tplc="D4F6714E">
      <w:start w:val="1"/>
      <w:numFmt w:val="lowerRoman"/>
      <w:lvlText w:val="%3."/>
      <w:lvlJc w:val="right"/>
      <w:pPr>
        <w:ind w:left="2160" w:hanging="180"/>
      </w:pPr>
    </w:lvl>
    <w:lvl w:ilvl="3" w:tplc="39D284B6">
      <w:start w:val="1"/>
      <w:numFmt w:val="decimal"/>
      <w:lvlText w:val="%4."/>
      <w:lvlJc w:val="left"/>
      <w:pPr>
        <w:ind w:left="2880" w:hanging="360"/>
      </w:pPr>
    </w:lvl>
    <w:lvl w:ilvl="4" w:tplc="C63EEFB4">
      <w:start w:val="1"/>
      <w:numFmt w:val="lowerLetter"/>
      <w:lvlText w:val="%5."/>
      <w:lvlJc w:val="left"/>
      <w:pPr>
        <w:ind w:left="3600" w:hanging="360"/>
      </w:pPr>
    </w:lvl>
    <w:lvl w:ilvl="5" w:tplc="6448859C">
      <w:start w:val="1"/>
      <w:numFmt w:val="lowerRoman"/>
      <w:lvlText w:val="%6."/>
      <w:lvlJc w:val="right"/>
      <w:pPr>
        <w:ind w:left="4320" w:hanging="180"/>
      </w:pPr>
    </w:lvl>
    <w:lvl w:ilvl="6" w:tplc="5882E020">
      <w:start w:val="1"/>
      <w:numFmt w:val="decimal"/>
      <w:lvlText w:val="%7."/>
      <w:lvlJc w:val="left"/>
      <w:pPr>
        <w:ind w:left="5040" w:hanging="360"/>
      </w:pPr>
    </w:lvl>
    <w:lvl w:ilvl="7" w:tplc="DFBE0A1C">
      <w:start w:val="1"/>
      <w:numFmt w:val="lowerLetter"/>
      <w:lvlText w:val="%8."/>
      <w:lvlJc w:val="left"/>
      <w:pPr>
        <w:ind w:left="5760" w:hanging="360"/>
      </w:pPr>
    </w:lvl>
    <w:lvl w:ilvl="8" w:tplc="2D28C0F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13AD1"/>
    <w:multiLevelType w:val="hybridMultilevel"/>
    <w:tmpl w:val="3AF0544A"/>
    <w:lvl w:ilvl="0" w:tplc="028AD980">
      <w:start w:val="1"/>
      <w:numFmt w:val="decimal"/>
      <w:lvlText w:val="%1."/>
      <w:lvlJc w:val="left"/>
      <w:pPr>
        <w:ind w:left="720" w:hanging="360"/>
      </w:pPr>
    </w:lvl>
    <w:lvl w:ilvl="1" w:tplc="B96E2742">
      <w:start w:val="1"/>
      <w:numFmt w:val="lowerLetter"/>
      <w:lvlText w:val="%2."/>
      <w:lvlJc w:val="left"/>
      <w:pPr>
        <w:ind w:left="1440" w:hanging="360"/>
      </w:pPr>
    </w:lvl>
    <w:lvl w:ilvl="2" w:tplc="735E652E">
      <w:start w:val="1"/>
      <w:numFmt w:val="lowerRoman"/>
      <w:lvlText w:val="%3."/>
      <w:lvlJc w:val="right"/>
      <w:pPr>
        <w:ind w:left="2160" w:hanging="180"/>
      </w:pPr>
    </w:lvl>
    <w:lvl w:ilvl="3" w:tplc="0EC02C40">
      <w:start w:val="1"/>
      <w:numFmt w:val="decimal"/>
      <w:lvlText w:val="%4."/>
      <w:lvlJc w:val="left"/>
      <w:pPr>
        <w:ind w:left="2880" w:hanging="360"/>
      </w:pPr>
    </w:lvl>
    <w:lvl w:ilvl="4" w:tplc="1B247484">
      <w:start w:val="1"/>
      <w:numFmt w:val="lowerLetter"/>
      <w:lvlText w:val="%5."/>
      <w:lvlJc w:val="left"/>
      <w:pPr>
        <w:ind w:left="3600" w:hanging="360"/>
      </w:pPr>
    </w:lvl>
    <w:lvl w:ilvl="5" w:tplc="73666FAC">
      <w:start w:val="1"/>
      <w:numFmt w:val="lowerRoman"/>
      <w:lvlText w:val="%6."/>
      <w:lvlJc w:val="right"/>
      <w:pPr>
        <w:ind w:left="4320" w:hanging="180"/>
      </w:pPr>
    </w:lvl>
    <w:lvl w:ilvl="6" w:tplc="753AA79C">
      <w:start w:val="1"/>
      <w:numFmt w:val="decimal"/>
      <w:lvlText w:val="%7."/>
      <w:lvlJc w:val="left"/>
      <w:pPr>
        <w:ind w:left="5040" w:hanging="360"/>
      </w:pPr>
    </w:lvl>
    <w:lvl w:ilvl="7" w:tplc="8BD4A94A">
      <w:start w:val="1"/>
      <w:numFmt w:val="lowerLetter"/>
      <w:lvlText w:val="%8."/>
      <w:lvlJc w:val="left"/>
      <w:pPr>
        <w:ind w:left="5760" w:hanging="360"/>
      </w:pPr>
    </w:lvl>
    <w:lvl w:ilvl="8" w:tplc="0F5A488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C43EB"/>
    <w:multiLevelType w:val="hybridMultilevel"/>
    <w:tmpl w:val="9F061FA2"/>
    <w:lvl w:ilvl="0" w:tplc="DB8E7D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2CBCA2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4A6A3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9EF8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3862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FC73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A8A8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30BF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466E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1A74A1"/>
    <w:multiLevelType w:val="hybridMultilevel"/>
    <w:tmpl w:val="2A14AD10"/>
    <w:lvl w:ilvl="0" w:tplc="B22E0F22">
      <w:start w:val="1"/>
      <w:numFmt w:val="decimal"/>
      <w:lvlText w:val="%1."/>
      <w:lvlJc w:val="left"/>
      <w:pPr>
        <w:ind w:left="720" w:hanging="360"/>
      </w:pPr>
    </w:lvl>
    <w:lvl w:ilvl="1" w:tplc="FFA4BECA">
      <w:start w:val="1"/>
      <w:numFmt w:val="lowerLetter"/>
      <w:lvlText w:val="%2."/>
      <w:lvlJc w:val="left"/>
      <w:pPr>
        <w:ind w:left="1440" w:hanging="360"/>
      </w:pPr>
    </w:lvl>
    <w:lvl w:ilvl="2" w:tplc="0548F2D0">
      <w:start w:val="1"/>
      <w:numFmt w:val="lowerRoman"/>
      <w:lvlText w:val="%3."/>
      <w:lvlJc w:val="right"/>
      <w:pPr>
        <w:ind w:left="2160" w:hanging="180"/>
      </w:pPr>
    </w:lvl>
    <w:lvl w:ilvl="3" w:tplc="D70C8CE2">
      <w:start w:val="1"/>
      <w:numFmt w:val="decimal"/>
      <w:lvlText w:val="%4."/>
      <w:lvlJc w:val="left"/>
      <w:pPr>
        <w:ind w:left="2880" w:hanging="360"/>
      </w:pPr>
    </w:lvl>
    <w:lvl w:ilvl="4" w:tplc="3A24C48C">
      <w:start w:val="1"/>
      <w:numFmt w:val="lowerLetter"/>
      <w:lvlText w:val="%5."/>
      <w:lvlJc w:val="left"/>
      <w:pPr>
        <w:ind w:left="3600" w:hanging="360"/>
      </w:pPr>
    </w:lvl>
    <w:lvl w:ilvl="5" w:tplc="C630D02C">
      <w:start w:val="1"/>
      <w:numFmt w:val="lowerRoman"/>
      <w:lvlText w:val="%6."/>
      <w:lvlJc w:val="right"/>
      <w:pPr>
        <w:ind w:left="4320" w:hanging="180"/>
      </w:pPr>
    </w:lvl>
    <w:lvl w:ilvl="6" w:tplc="D83E5BB0">
      <w:start w:val="1"/>
      <w:numFmt w:val="decimal"/>
      <w:lvlText w:val="%7."/>
      <w:lvlJc w:val="left"/>
      <w:pPr>
        <w:ind w:left="5040" w:hanging="360"/>
      </w:pPr>
    </w:lvl>
    <w:lvl w:ilvl="7" w:tplc="02C00350">
      <w:start w:val="1"/>
      <w:numFmt w:val="lowerLetter"/>
      <w:lvlText w:val="%8."/>
      <w:lvlJc w:val="left"/>
      <w:pPr>
        <w:ind w:left="5760" w:hanging="360"/>
      </w:pPr>
    </w:lvl>
    <w:lvl w:ilvl="8" w:tplc="74DA54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D7E82"/>
    <w:multiLevelType w:val="hybridMultilevel"/>
    <w:tmpl w:val="339AF8FE"/>
    <w:lvl w:ilvl="0" w:tplc="C134612A">
      <w:start w:val="1"/>
      <w:numFmt w:val="decimal"/>
      <w:lvlText w:val="%1."/>
      <w:lvlJc w:val="left"/>
      <w:pPr>
        <w:ind w:left="720" w:hanging="360"/>
      </w:pPr>
    </w:lvl>
    <w:lvl w:ilvl="1" w:tplc="DC02FBD4">
      <w:start w:val="1"/>
      <w:numFmt w:val="lowerLetter"/>
      <w:lvlText w:val="%2."/>
      <w:lvlJc w:val="left"/>
      <w:pPr>
        <w:ind w:left="1440" w:hanging="360"/>
      </w:pPr>
    </w:lvl>
    <w:lvl w:ilvl="2" w:tplc="BCEC435A">
      <w:start w:val="1"/>
      <w:numFmt w:val="lowerRoman"/>
      <w:lvlText w:val="%3."/>
      <w:lvlJc w:val="right"/>
      <w:pPr>
        <w:ind w:left="2160" w:hanging="180"/>
      </w:pPr>
    </w:lvl>
    <w:lvl w:ilvl="3" w:tplc="2C0C40BE">
      <w:start w:val="1"/>
      <w:numFmt w:val="decimal"/>
      <w:lvlText w:val="%4."/>
      <w:lvlJc w:val="left"/>
      <w:pPr>
        <w:ind w:left="2880" w:hanging="360"/>
      </w:pPr>
    </w:lvl>
    <w:lvl w:ilvl="4" w:tplc="2762374A">
      <w:start w:val="1"/>
      <w:numFmt w:val="lowerLetter"/>
      <w:lvlText w:val="%5."/>
      <w:lvlJc w:val="left"/>
      <w:pPr>
        <w:ind w:left="3600" w:hanging="360"/>
      </w:pPr>
    </w:lvl>
    <w:lvl w:ilvl="5" w:tplc="92F8DC1E">
      <w:start w:val="1"/>
      <w:numFmt w:val="lowerRoman"/>
      <w:lvlText w:val="%6."/>
      <w:lvlJc w:val="right"/>
      <w:pPr>
        <w:ind w:left="4320" w:hanging="180"/>
      </w:pPr>
    </w:lvl>
    <w:lvl w:ilvl="6" w:tplc="2CC62B1E">
      <w:start w:val="1"/>
      <w:numFmt w:val="decimal"/>
      <w:lvlText w:val="%7."/>
      <w:lvlJc w:val="left"/>
      <w:pPr>
        <w:ind w:left="5040" w:hanging="360"/>
      </w:pPr>
    </w:lvl>
    <w:lvl w:ilvl="7" w:tplc="8B642246">
      <w:start w:val="1"/>
      <w:numFmt w:val="lowerLetter"/>
      <w:lvlText w:val="%8."/>
      <w:lvlJc w:val="left"/>
      <w:pPr>
        <w:ind w:left="5760" w:hanging="360"/>
      </w:pPr>
    </w:lvl>
    <w:lvl w:ilvl="8" w:tplc="5200505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233B9"/>
    <w:multiLevelType w:val="hybridMultilevel"/>
    <w:tmpl w:val="19DECDE8"/>
    <w:lvl w:ilvl="0" w:tplc="F4E475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8B7062"/>
    <w:multiLevelType w:val="hybridMultilevel"/>
    <w:tmpl w:val="572A78B0"/>
    <w:lvl w:ilvl="0" w:tplc="81ECDD3E">
      <w:start w:val="1"/>
      <w:numFmt w:val="decimal"/>
      <w:lvlText w:val="%1."/>
      <w:lvlJc w:val="left"/>
      <w:pPr>
        <w:ind w:left="720" w:hanging="360"/>
      </w:pPr>
    </w:lvl>
    <w:lvl w:ilvl="1" w:tplc="2C64666E">
      <w:start w:val="1"/>
      <w:numFmt w:val="lowerLetter"/>
      <w:lvlText w:val="%2."/>
      <w:lvlJc w:val="left"/>
      <w:pPr>
        <w:ind w:left="1440" w:hanging="360"/>
      </w:pPr>
    </w:lvl>
    <w:lvl w:ilvl="2" w:tplc="1BC246CE">
      <w:start w:val="1"/>
      <w:numFmt w:val="lowerRoman"/>
      <w:lvlText w:val="%3."/>
      <w:lvlJc w:val="right"/>
      <w:pPr>
        <w:ind w:left="2160" w:hanging="180"/>
      </w:pPr>
    </w:lvl>
    <w:lvl w:ilvl="3" w:tplc="DC903936">
      <w:start w:val="1"/>
      <w:numFmt w:val="decimal"/>
      <w:lvlText w:val="%4."/>
      <w:lvlJc w:val="left"/>
      <w:pPr>
        <w:ind w:left="2880" w:hanging="360"/>
      </w:pPr>
    </w:lvl>
    <w:lvl w:ilvl="4" w:tplc="237E095A">
      <w:start w:val="1"/>
      <w:numFmt w:val="lowerLetter"/>
      <w:lvlText w:val="%5."/>
      <w:lvlJc w:val="left"/>
      <w:pPr>
        <w:ind w:left="3600" w:hanging="360"/>
      </w:pPr>
    </w:lvl>
    <w:lvl w:ilvl="5" w:tplc="311A2B94">
      <w:start w:val="1"/>
      <w:numFmt w:val="lowerRoman"/>
      <w:lvlText w:val="%6."/>
      <w:lvlJc w:val="right"/>
      <w:pPr>
        <w:ind w:left="4320" w:hanging="180"/>
      </w:pPr>
    </w:lvl>
    <w:lvl w:ilvl="6" w:tplc="36FA866E">
      <w:start w:val="1"/>
      <w:numFmt w:val="decimal"/>
      <w:lvlText w:val="%7."/>
      <w:lvlJc w:val="left"/>
      <w:pPr>
        <w:ind w:left="5040" w:hanging="360"/>
      </w:pPr>
    </w:lvl>
    <w:lvl w:ilvl="7" w:tplc="CA56E9DE">
      <w:start w:val="1"/>
      <w:numFmt w:val="lowerLetter"/>
      <w:lvlText w:val="%8."/>
      <w:lvlJc w:val="left"/>
      <w:pPr>
        <w:ind w:left="5760" w:hanging="360"/>
      </w:pPr>
    </w:lvl>
    <w:lvl w:ilvl="8" w:tplc="9F4473B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B16F3"/>
    <w:multiLevelType w:val="hybridMultilevel"/>
    <w:tmpl w:val="42680FAE"/>
    <w:lvl w:ilvl="0" w:tplc="C902ED82">
      <w:start w:val="1"/>
      <w:numFmt w:val="decimal"/>
      <w:lvlText w:val="%1."/>
      <w:lvlJc w:val="left"/>
      <w:pPr>
        <w:ind w:left="720" w:hanging="360"/>
      </w:pPr>
    </w:lvl>
    <w:lvl w:ilvl="1" w:tplc="13D4127A">
      <w:start w:val="1"/>
      <w:numFmt w:val="lowerLetter"/>
      <w:lvlText w:val="%2."/>
      <w:lvlJc w:val="left"/>
      <w:pPr>
        <w:ind w:left="1440" w:hanging="360"/>
      </w:pPr>
    </w:lvl>
    <w:lvl w:ilvl="2" w:tplc="2DC096FC">
      <w:start w:val="1"/>
      <w:numFmt w:val="lowerRoman"/>
      <w:lvlText w:val="%3."/>
      <w:lvlJc w:val="right"/>
      <w:pPr>
        <w:ind w:left="2160" w:hanging="180"/>
      </w:pPr>
    </w:lvl>
    <w:lvl w:ilvl="3" w:tplc="C01A3644">
      <w:start w:val="1"/>
      <w:numFmt w:val="decimal"/>
      <w:lvlText w:val="%4."/>
      <w:lvlJc w:val="left"/>
      <w:pPr>
        <w:ind w:left="2880" w:hanging="360"/>
      </w:pPr>
    </w:lvl>
    <w:lvl w:ilvl="4" w:tplc="569E6F58">
      <w:start w:val="1"/>
      <w:numFmt w:val="lowerLetter"/>
      <w:lvlText w:val="%5."/>
      <w:lvlJc w:val="left"/>
      <w:pPr>
        <w:ind w:left="3600" w:hanging="360"/>
      </w:pPr>
    </w:lvl>
    <w:lvl w:ilvl="5" w:tplc="21B0C820">
      <w:start w:val="1"/>
      <w:numFmt w:val="lowerRoman"/>
      <w:lvlText w:val="%6."/>
      <w:lvlJc w:val="right"/>
      <w:pPr>
        <w:ind w:left="4320" w:hanging="180"/>
      </w:pPr>
    </w:lvl>
    <w:lvl w:ilvl="6" w:tplc="1C0EC070">
      <w:start w:val="1"/>
      <w:numFmt w:val="decimal"/>
      <w:lvlText w:val="%7."/>
      <w:lvlJc w:val="left"/>
      <w:pPr>
        <w:ind w:left="5040" w:hanging="360"/>
      </w:pPr>
    </w:lvl>
    <w:lvl w:ilvl="7" w:tplc="2F24DD32">
      <w:start w:val="1"/>
      <w:numFmt w:val="lowerLetter"/>
      <w:lvlText w:val="%8."/>
      <w:lvlJc w:val="left"/>
      <w:pPr>
        <w:ind w:left="5760" w:hanging="360"/>
      </w:pPr>
    </w:lvl>
    <w:lvl w:ilvl="8" w:tplc="6804CB1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61658"/>
    <w:multiLevelType w:val="hybridMultilevel"/>
    <w:tmpl w:val="B866CADE"/>
    <w:lvl w:ilvl="0" w:tplc="32E4A482">
      <w:start w:val="1"/>
      <w:numFmt w:val="decimal"/>
      <w:lvlText w:val="%1."/>
      <w:lvlJc w:val="left"/>
      <w:pPr>
        <w:ind w:left="720" w:hanging="360"/>
      </w:pPr>
    </w:lvl>
    <w:lvl w:ilvl="1" w:tplc="7C08A2EC">
      <w:start w:val="1"/>
      <w:numFmt w:val="lowerLetter"/>
      <w:lvlText w:val="%2."/>
      <w:lvlJc w:val="left"/>
      <w:pPr>
        <w:ind w:left="1440" w:hanging="360"/>
      </w:pPr>
    </w:lvl>
    <w:lvl w:ilvl="2" w:tplc="DA0EEAF6">
      <w:start w:val="1"/>
      <w:numFmt w:val="lowerRoman"/>
      <w:lvlText w:val="%3."/>
      <w:lvlJc w:val="right"/>
      <w:pPr>
        <w:ind w:left="2160" w:hanging="180"/>
      </w:pPr>
    </w:lvl>
    <w:lvl w:ilvl="3" w:tplc="9B6E4BCE">
      <w:start w:val="1"/>
      <w:numFmt w:val="decimal"/>
      <w:lvlText w:val="%4."/>
      <w:lvlJc w:val="left"/>
      <w:pPr>
        <w:ind w:left="2880" w:hanging="360"/>
      </w:pPr>
    </w:lvl>
    <w:lvl w:ilvl="4" w:tplc="908CB2FE">
      <w:start w:val="1"/>
      <w:numFmt w:val="lowerLetter"/>
      <w:lvlText w:val="%5."/>
      <w:lvlJc w:val="left"/>
      <w:pPr>
        <w:ind w:left="3600" w:hanging="360"/>
      </w:pPr>
    </w:lvl>
    <w:lvl w:ilvl="5" w:tplc="30DE1BB2">
      <w:start w:val="1"/>
      <w:numFmt w:val="lowerRoman"/>
      <w:lvlText w:val="%6."/>
      <w:lvlJc w:val="right"/>
      <w:pPr>
        <w:ind w:left="4320" w:hanging="180"/>
      </w:pPr>
    </w:lvl>
    <w:lvl w:ilvl="6" w:tplc="EEC80E98">
      <w:start w:val="1"/>
      <w:numFmt w:val="decimal"/>
      <w:lvlText w:val="%7."/>
      <w:lvlJc w:val="left"/>
      <w:pPr>
        <w:ind w:left="5040" w:hanging="360"/>
      </w:pPr>
    </w:lvl>
    <w:lvl w:ilvl="7" w:tplc="2CEA54AA">
      <w:start w:val="1"/>
      <w:numFmt w:val="lowerLetter"/>
      <w:lvlText w:val="%8."/>
      <w:lvlJc w:val="left"/>
      <w:pPr>
        <w:ind w:left="5760" w:hanging="360"/>
      </w:pPr>
    </w:lvl>
    <w:lvl w:ilvl="8" w:tplc="627215B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172A3"/>
    <w:multiLevelType w:val="hybridMultilevel"/>
    <w:tmpl w:val="5C1868DA"/>
    <w:lvl w:ilvl="0" w:tplc="D51074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F0B64A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E3C8EF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8A0C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22AB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2A48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90FF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BEEB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B8AE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5156EC5"/>
    <w:multiLevelType w:val="hybridMultilevel"/>
    <w:tmpl w:val="9AC4F39A"/>
    <w:lvl w:ilvl="0" w:tplc="E5383C64">
      <w:start w:val="1"/>
      <w:numFmt w:val="decimal"/>
      <w:lvlText w:val="%1."/>
      <w:lvlJc w:val="left"/>
      <w:pPr>
        <w:ind w:left="720" w:hanging="360"/>
      </w:pPr>
    </w:lvl>
    <w:lvl w:ilvl="1" w:tplc="174C0EC0">
      <w:start w:val="1"/>
      <w:numFmt w:val="lowerLetter"/>
      <w:lvlText w:val="%2."/>
      <w:lvlJc w:val="left"/>
      <w:pPr>
        <w:ind w:left="1440" w:hanging="360"/>
      </w:pPr>
    </w:lvl>
    <w:lvl w:ilvl="2" w:tplc="46522C6C">
      <w:start w:val="1"/>
      <w:numFmt w:val="lowerRoman"/>
      <w:lvlText w:val="%3."/>
      <w:lvlJc w:val="right"/>
      <w:pPr>
        <w:ind w:left="2160" w:hanging="180"/>
      </w:pPr>
    </w:lvl>
    <w:lvl w:ilvl="3" w:tplc="94DA157C">
      <w:start w:val="1"/>
      <w:numFmt w:val="decimal"/>
      <w:lvlText w:val="%4."/>
      <w:lvlJc w:val="left"/>
      <w:pPr>
        <w:ind w:left="2880" w:hanging="360"/>
      </w:pPr>
    </w:lvl>
    <w:lvl w:ilvl="4" w:tplc="AF58670A">
      <w:start w:val="1"/>
      <w:numFmt w:val="lowerLetter"/>
      <w:lvlText w:val="%5."/>
      <w:lvlJc w:val="left"/>
      <w:pPr>
        <w:ind w:left="3600" w:hanging="360"/>
      </w:pPr>
    </w:lvl>
    <w:lvl w:ilvl="5" w:tplc="4F04C2BC">
      <w:start w:val="1"/>
      <w:numFmt w:val="lowerRoman"/>
      <w:lvlText w:val="%6."/>
      <w:lvlJc w:val="right"/>
      <w:pPr>
        <w:ind w:left="4320" w:hanging="180"/>
      </w:pPr>
    </w:lvl>
    <w:lvl w:ilvl="6" w:tplc="1F5C5054">
      <w:start w:val="1"/>
      <w:numFmt w:val="decimal"/>
      <w:lvlText w:val="%7."/>
      <w:lvlJc w:val="left"/>
      <w:pPr>
        <w:ind w:left="5040" w:hanging="360"/>
      </w:pPr>
    </w:lvl>
    <w:lvl w:ilvl="7" w:tplc="2CE49E00">
      <w:start w:val="1"/>
      <w:numFmt w:val="lowerLetter"/>
      <w:lvlText w:val="%8."/>
      <w:lvlJc w:val="left"/>
      <w:pPr>
        <w:ind w:left="5760" w:hanging="360"/>
      </w:pPr>
    </w:lvl>
    <w:lvl w:ilvl="8" w:tplc="12CA3F3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43BB9"/>
    <w:multiLevelType w:val="hybridMultilevel"/>
    <w:tmpl w:val="D7A8D566"/>
    <w:lvl w:ilvl="0" w:tplc="59EE6F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C2DBF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399A1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06C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04C2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1EE3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E00E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AD7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9ACA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B3F0597"/>
    <w:multiLevelType w:val="hybridMultilevel"/>
    <w:tmpl w:val="5F301926"/>
    <w:lvl w:ilvl="0" w:tplc="0E3E9B36">
      <w:start w:val="1"/>
      <w:numFmt w:val="decimal"/>
      <w:lvlText w:val="%1."/>
      <w:lvlJc w:val="left"/>
      <w:pPr>
        <w:ind w:left="720" w:hanging="360"/>
      </w:pPr>
    </w:lvl>
    <w:lvl w:ilvl="1" w:tplc="D8409140">
      <w:start w:val="1"/>
      <w:numFmt w:val="lowerLetter"/>
      <w:lvlText w:val="%2."/>
      <w:lvlJc w:val="left"/>
      <w:pPr>
        <w:ind w:left="1440" w:hanging="360"/>
      </w:pPr>
    </w:lvl>
    <w:lvl w:ilvl="2" w:tplc="B958D6AA">
      <w:start w:val="1"/>
      <w:numFmt w:val="lowerRoman"/>
      <w:lvlText w:val="%3."/>
      <w:lvlJc w:val="right"/>
      <w:pPr>
        <w:ind w:left="2160" w:hanging="180"/>
      </w:pPr>
    </w:lvl>
    <w:lvl w:ilvl="3" w:tplc="C018DB32">
      <w:start w:val="1"/>
      <w:numFmt w:val="decimal"/>
      <w:lvlText w:val="%4."/>
      <w:lvlJc w:val="left"/>
      <w:pPr>
        <w:ind w:left="2880" w:hanging="360"/>
      </w:pPr>
    </w:lvl>
    <w:lvl w:ilvl="4" w:tplc="A866C144">
      <w:start w:val="1"/>
      <w:numFmt w:val="lowerLetter"/>
      <w:lvlText w:val="%5."/>
      <w:lvlJc w:val="left"/>
      <w:pPr>
        <w:ind w:left="3600" w:hanging="360"/>
      </w:pPr>
    </w:lvl>
    <w:lvl w:ilvl="5" w:tplc="040458B0">
      <w:start w:val="1"/>
      <w:numFmt w:val="lowerRoman"/>
      <w:lvlText w:val="%6."/>
      <w:lvlJc w:val="right"/>
      <w:pPr>
        <w:ind w:left="4320" w:hanging="180"/>
      </w:pPr>
    </w:lvl>
    <w:lvl w:ilvl="6" w:tplc="D72A07CC">
      <w:start w:val="1"/>
      <w:numFmt w:val="decimal"/>
      <w:lvlText w:val="%7."/>
      <w:lvlJc w:val="left"/>
      <w:pPr>
        <w:ind w:left="5040" w:hanging="360"/>
      </w:pPr>
    </w:lvl>
    <w:lvl w:ilvl="7" w:tplc="94028B58">
      <w:start w:val="1"/>
      <w:numFmt w:val="lowerLetter"/>
      <w:lvlText w:val="%8."/>
      <w:lvlJc w:val="left"/>
      <w:pPr>
        <w:ind w:left="5760" w:hanging="360"/>
      </w:pPr>
    </w:lvl>
    <w:lvl w:ilvl="8" w:tplc="3E8CF03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04155"/>
    <w:multiLevelType w:val="hybridMultilevel"/>
    <w:tmpl w:val="3E2C7F02"/>
    <w:lvl w:ilvl="0" w:tplc="0256D64C">
      <w:start w:val="1"/>
      <w:numFmt w:val="decimal"/>
      <w:lvlText w:val="%1."/>
      <w:lvlJc w:val="left"/>
      <w:pPr>
        <w:ind w:left="720" w:hanging="360"/>
      </w:pPr>
    </w:lvl>
    <w:lvl w:ilvl="1" w:tplc="BA5A8570">
      <w:start w:val="1"/>
      <w:numFmt w:val="lowerLetter"/>
      <w:lvlText w:val="%2."/>
      <w:lvlJc w:val="left"/>
      <w:pPr>
        <w:ind w:left="1440" w:hanging="360"/>
      </w:pPr>
    </w:lvl>
    <w:lvl w:ilvl="2" w:tplc="8C2E264E">
      <w:start w:val="1"/>
      <w:numFmt w:val="lowerRoman"/>
      <w:lvlText w:val="%3."/>
      <w:lvlJc w:val="right"/>
      <w:pPr>
        <w:ind w:left="2160" w:hanging="180"/>
      </w:pPr>
    </w:lvl>
    <w:lvl w:ilvl="3" w:tplc="D8EC7C56">
      <w:start w:val="1"/>
      <w:numFmt w:val="decimal"/>
      <w:lvlText w:val="%4."/>
      <w:lvlJc w:val="left"/>
      <w:pPr>
        <w:ind w:left="2880" w:hanging="360"/>
      </w:pPr>
    </w:lvl>
    <w:lvl w:ilvl="4" w:tplc="89C248C8">
      <w:start w:val="1"/>
      <w:numFmt w:val="lowerLetter"/>
      <w:lvlText w:val="%5."/>
      <w:lvlJc w:val="left"/>
      <w:pPr>
        <w:ind w:left="3600" w:hanging="360"/>
      </w:pPr>
    </w:lvl>
    <w:lvl w:ilvl="5" w:tplc="6EC88CB2">
      <w:start w:val="1"/>
      <w:numFmt w:val="lowerRoman"/>
      <w:lvlText w:val="%6."/>
      <w:lvlJc w:val="right"/>
      <w:pPr>
        <w:ind w:left="4320" w:hanging="180"/>
      </w:pPr>
    </w:lvl>
    <w:lvl w:ilvl="6" w:tplc="FF224988">
      <w:start w:val="1"/>
      <w:numFmt w:val="decimal"/>
      <w:lvlText w:val="%7."/>
      <w:lvlJc w:val="left"/>
      <w:pPr>
        <w:ind w:left="5040" w:hanging="360"/>
      </w:pPr>
    </w:lvl>
    <w:lvl w:ilvl="7" w:tplc="620493FA">
      <w:start w:val="1"/>
      <w:numFmt w:val="lowerLetter"/>
      <w:lvlText w:val="%8."/>
      <w:lvlJc w:val="left"/>
      <w:pPr>
        <w:ind w:left="5760" w:hanging="360"/>
      </w:pPr>
    </w:lvl>
    <w:lvl w:ilvl="8" w:tplc="5EF67E2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C0B3D"/>
    <w:multiLevelType w:val="hybridMultilevel"/>
    <w:tmpl w:val="B2142644"/>
    <w:lvl w:ilvl="0" w:tplc="8BA6EBD6">
      <w:start w:val="1"/>
      <w:numFmt w:val="decimal"/>
      <w:lvlText w:val="%1."/>
      <w:lvlJc w:val="left"/>
      <w:pPr>
        <w:ind w:left="720" w:hanging="360"/>
      </w:pPr>
    </w:lvl>
    <w:lvl w:ilvl="1" w:tplc="1A442214">
      <w:start w:val="1"/>
      <w:numFmt w:val="lowerLetter"/>
      <w:lvlText w:val="%2."/>
      <w:lvlJc w:val="left"/>
      <w:pPr>
        <w:ind w:left="1440" w:hanging="360"/>
      </w:pPr>
    </w:lvl>
    <w:lvl w:ilvl="2" w:tplc="D15667AC">
      <w:start w:val="1"/>
      <w:numFmt w:val="lowerRoman"/>
      <w:lvlText w:val="%3."/>
      <w:lvlJc w:val="right"/>
      <w:pPr>
        <w:ind w:left="2160" w:hanging="180"/>
      </w:pPr>
    </w:lvl>
    <w:lvl w:ilvl="3" w:tplc="B3D47134">
      <w:start w:val="1"/>
      <w:numFmt w:val="decimal"/>
      <w:lvlText w:val="%4."/>
      <w:lvlJc w:val="left"/>
      <w:pPr>
        <w:ind w:left="2880" w:hanging="360"/>
      </w:pPr>
    </w:lvl>
    <w:lvl w:ilvl="4" w:tplc="4792399C">
      <w:start w:val="1"/>
      <w:numFmt w:val="lowerLetter"/>
      <w:lvlText w:val="%5."/>
      <w:lvlJc w:val="left"/>
      <w:pPr>
        <w:ind w:left="3600" w:hanging="360"/>
      </w:pPr>
    </w:lvl>
    <w:lvl w:ilvl="5" w:tplc="6D1EA3DA">
      <w:start w:val="1"/>
      <w:numFmt w:val="lowerRoman"/>
      <w:lvlText w:val="%6."/>
      <w:lvlJc w:val="right"/>
      <w:pPr>
        <w:ind w:left="4320" w:hanging="180"/>
      </w:pPr>
    </w:lvl>
    <w:lvl w:ilvl="6" w:tplc="78D86472">
      <w:start w:val="1"/>
      <w:numFmt w:val="decimal"/>
      <w:lvlText w:val="%7."/>
      <w:lvlJc w:val="left"/>
      <w:pPr>
        <w:ind w:left="5040" w:hanging="360"/>
      </w:pPr>
    </w:lvl>
    <w:lvl w:ilvl="7" w:tplc="097089B8">
      <w:start w:val="1"/>
      <w:numFmt w:val="lowerLetter"/>
      <w:lvlText w:val="%8."/>
      <w:lvlJc w:val="left"/>
      <w:pPr>
        <w:ind w:left="5760" w:hanging="360"/>
      </w:pPr>
    </w:lvl>
    <w:lvl w:ilvl="8" w:tplc="BD86397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B7B0E"/>
    <w:multiLevelType w:val="hybridMultilevel"/>
    <w:tmpl w:val="16DEB21C"/>
    <w:lvl w:ilvl="0" w:tplc="51EE94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70ED3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6D227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4823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62CE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6ED9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CC02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9ACF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C807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1DC1FA3"/>
    <w:multiLevelType w:val="hybridMultilevel"/>
    <w:tmpl w:val="C3E49206"/>
    <w:lvl w:ilvl="0" w:tplc="52F4C4E6">
      <w:start w:val="1"/>
      <w:numFmt w:val="decimal"/>
      <w:lvlText w:val="%1."/>
      <w:lvlJc w:val="left"/>
      <w:pPr>
        <w:ind w:left="720" w:hanging="360"/>
      </w:pPr>
    </w:lvl>
    <w:lvl w:ilvl="1" w:tplc="33FE1B50">
      <w:start w:val="1"/>
      <w:numFmt w:val="lowerLetter"/>
      <w:lvlText w:val="%2."/>
      <w:lvlJc w:val="left"/>
      <w:pPr>
        <w:ind w:left="1440" w:hanging="360"/>
      </w:pPr>
    </w:lvl>
    <w:lvl w:ilvl="2" w:tplc="130ABF8E">
      <w:start w:val="1"/>
      <w:numFmt w:val="lowerRoman"/>
      <w:lvlText w:val="%3."/>
      <w:lvlJc w:val="right"/>
      <w:pPr>
        <w:ind w:left="2160" w:hanging="180"/>
      </w:pPr>
    </w:lvl>
    <w:lvl w:ilvl="3" w:tplc="3198F31A">
      <w:start w:val="1"/>
      <w:numFmt w:val="decimal"/>
      <w:lvlText w:val="%4."/>
      <w:lvlJc w:val="left"/>
      <w:pPr>
        <w:ind w:left="2880" w:hanging="360"/>
      </w:pPr>
    </w:lvl>
    <w:lvl w:ilvl="4" w:tplc="CEEE3B36">
      <w:start w:val="1"/>
      <w:numFmt w:val="lowerLetter"/>
      <w:lvlText w:val="%5."/>
      <w:lvlJc w:val="left"/>
      <w:pPr>
        <w:ind w:left="3600" w:hanging="360"/>
      </w:pPr>
    </w:lvl>
    <w:lvl w:ilvl="5" w:tplc="F7D8CAF2">
      <w:start w:val="1"/>
      <w:numFmt w:val="lowerRoman"/>
      <w:lvlText w:val="%6."/>
      <w:lvlJc w:val="right"/>
      <w:pPr>
        <w:ind w:left="4320" w:hanging="180"/>
      </w:pPr>
    </w:lvl>
    <w:lvl w:ilvl="6" w:tplc="32B232C0">
      <w:start w:val="1"/>
      <w:numFmt w:val="decimal"/>
      <w:lvlText w:val="%7."/>
      <w:lvlJc w:val="left"/>
      <w:pPr>
        <w:ind w:left="5040" w:hanging="360"/>
      </w:pPr>
    </w:lvl>
    <w:lvl w:ilvl="7" w:tplc="797E4B8E">
      <w:start w:val="1"/>
      <w:numFmt w:val="lowerLetter"/>
      <w:lvlText w:val="%8."/>
      <w:lvlJc w:val="left"/>
      <w:pPr>
        <w:ind w:left="5760" w:hanging="360"/>
      </w:pPr>
    </w:lvl>
    <w:lvl w:ilvl="8" w:tplc="F2263B5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C3340"/>
    <w:multiLevelType w:val="hybridMultilevel"/>
    <w:tmpl w:val="CAF225D4"/>
    <w:lvl w:ilvl="0" w:tplc="8102A7DE">
      <w:start w:val="1"/>
      <w:numFmt w:val="decimal"/>
      <w:lvlText w:val="%1."/>
      <w:lvlJc w:val="left"/>
      <w:pPr>
        <w:ind w:left="720" w:hanging="360"/>
      </w:pPr>
    </w:lvl>
    <w:lvl w:ilvl="1" w:tplc="89EC8F0A">
      <w:start w:val="1"/>
      <w:numFmt w:val="lowerLetter"/>
      <w:lvlText w:val="%2."/>
      <w:lvlJc w:val="left"/>
      <w:pPr>
        <w:ind w:left="1440" w:hanging="360"/>
      </w:pPr>
    </w:lvl>
    <w:lvl w:ilvl="2" w:tplc="F9C80A1A">
      <w:start w:val="1"/>
      <w:numFmt w:val="lowerRoman"/>
      <w:lvlText w:val="%3."/>
      <w:lvlJc w:val="right"/>
      <w:pPr>
        <w:ind w:left="2160" w:hanging="180"/>
      </w:pPr>
    </w:lvl>
    <w:lvl w:ilvl="3" w:tplc="0734BF32">
      <w:start w:val="1"/>
      <w:numFmt w:val="decimal"/>
      <w:lvlText w:val="%4."/>
      <w:lvlJc w:val="left"/>
      <w:pPr>
        <w:ind w:left="2880" w:hanging="360"/>
      </w:pPr>
    </w:lvl>
    <w:lvl w:ilvl="4" w:tplc="8C6A4F12">
      <w:start w:val="1"/>
      <w:numFmt w:val="lowerLetter"/>
      <w:lvlText w:val="%5."/>
      <w:lvlJc w:val="left"/>
      <w:pPr>
        <w:ind w:left="3600" w:hanging="360"/>
      </w:pPr>
    </w:lvl>
    <w:lvl w:ilvl="5" w:tplc="D7543BA6">
      <w:start w:val="1"/>
      <w:numFmt w:val="lowerRoman"/>
      <w:lvlText w:val="%6."/>
      <w:lvlJc w:val="right"/>
      <w:pPr>
        <w:ind w:left="4320" w:hanging="180"/>
      </w:pPr>
    </w:lvl>
    <w:lvl w:ilvl="6" w:tplc="A1A8306E">
      <w:start w:val="1"/>
      <w:numFmt w:val="decimal"/>
      <w:lvlText w:val="%7."/>
      <w:lvlJc w:val="left"/>
      <w:pPr>
        <w:ind w:left="5040" w:hanging="360"/>
      </w:pPr>
    </w:lvl>
    <w:lvl w:ilvl="7" w:tplc="50AADF48">
      <w:start w:val="1"/>
      <w:numFmt w:val="lowerLetter"/>
      <w:lvlText w:val="%8."/>
      <w:lvlJc w:val="left"/>
      <w:pPr>
        <w:ind w:left="5760" w:hanging="360"/>
      </w:pPr>
    </w:lvl>
    <w:lvl w:ilvl="8" w:tplc="572CC11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C3F0E"/>
    <w:multiLevelType w:val="hybridMultilevel"/>
    <w:tmpl w:val="83389F6E"/>
    <w:lvl w:ilvl="0" w:tplc="E966A552">
      <w:start w:val="1"/>
      <w:numFmt w:val="decimal"/>
      <w:lvlText w:val="%1."/>
      <w:lvlJc w:val="left"/>
      <w:pPr>
        <w:ind w:left="720" w:hanging="360"/>
      </w:pPr>
    </w:lvl>
    <w:lvl w:ilvl="1" w:tplc="AD2E5D64">
      <w:start w:val="1"/>
      <w:numFmt w:val="lowerLetter"/>
      <w:lvlText w:val="%2."/>
      <w:lvlJc w:val="left"/>
      <w:pPr>
        <w:ind w:left="1440" w:hanging="360"/>
      </w:pPr>
    </w:lvl>
    <w:lvl w:ilvl="2" w:tplc="59F0A97E">
      <w:start w:val="1"/>
      <w:numFmt w:val="lowerRoman"/>
      <w:lvlText w:val="%3."/>
      <w:lvlJc w:val="right"/>
      <w:pPr>
        <w:ind w:left="2160" w:hanging="180"/>
      </w:pPr>
    </w:lvl>
    <w:lvl w:ilvl="3" w:tplc="F8CEABEE">
      <w:start w:val="1"/>
      <w:numFmt w:val="decimal"/>
      <w:lvlText w:val="%4."/>
      <w:lvlJc w:val="left"/>
      <w:pPr>
        <w:ind w:left="2880" w:hanging="360"/>
      </w:pPr>
    </w:lvl>
    <w:lvl w:ilvl="4" w:tplc="62B412B4">
      <w:start w:val="1"/>
      <w:numFmt w:val="lowerLetter"/>
      <w:lvlText w:val="%5."/>
      <w:lvlJc w:val="left"/>
      <w:pPr>
        <w:ind w:left="3600" w:hanging="360"/>
      </w:pPr>
    </w:lvl>
    <w:lvl w:ilvl="5" w:tplc="E6642DCC">
      <w:start w:val="1"/>
      <w:numFmt w:val="lowerRoman"/>
      <w:lvlText w:val="%6."/>
      <w:lvlJc w:val="right"/>
      <w:pPr>
        <w:ind w:left="4320" w:hanging="180"/>
      </w:pPr>
    </w:lvl>
    <w:lvl w:ilvl="6" w:tplc="762AC852">
      <w:start w:val="1"/>
      <w:numFmt w:val="decimal"/>
      <w:lvlText w:val="%7."/>
      <w:lvlJc w:val="left"/>
      <w:pPr>
        <w:ind w:left="5040" w:hanging="360"/>
      </w:pPr>
    </w:lvl>
    <w:lvl w:ilvl="7" w:tplc="B05429AA">
      <w:start w:val="1"/>
      <w:numFmt w:val="lowerLetter"/>
      <w:lvlText w:val="%8."/>
      <w:lvlJc w:val="left"/>
      <w:pPr>
        <w:ind w:left="5760" w:hanging="360"/>
      </w:pPr>
    </w:lvl>
    <w:lvl w:ilvl="8" w:tplc="EB5A8C8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1B23DC"/>
    <w:multiLevelType w:val="hybridMultilevel"/>
    <w:tmpl w:val="CCDA4BCC"/>
    <w:lvl w:ilvl="0" w:tplc="2982B6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7AB07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49EC70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F23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8E99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F8DB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3AE8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8AFC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5AE9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FC70A5"/>
    <w:multiLevelType w:val="hybridMultilevel"/>
    <w:tmpl w:val="931873AC"/>
    <w:lvl w:ilvl="0" w:tplc="FFFFFFFF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47E4678A">
      <w:start w:val="1"/>
      <w:numFmt w:val="lowerRoman"/>
      <w:lvlText w:val="%3."/>
      <w:lvlJc w:val="right"/>
      <w:pPr>
        <w:ind w:left="2160" w:hanging="180"/>
      </w:pPr>
    </w:lvl>
    <w:lvl w:ilvl="3" w:tplc="72FA7418">
      <w:start w:val="1"/>
      <w:numFmt w:val="decimal"/>
      <w:lvlText w:val="%4."/>
      <w:lvlJc w:val="left"/>
      <w:pPr>
        <w:ind w:left="2880" w:hanging="360"/>
      </w:pPr>
    </w:lvl>
    <w:lvl w:ilvl="4" w:tplc="165E5162">
      <w:start w:val="1"/>
      <w:numFmt w:val="lowerLetter"/>
      <w:lvlText w:val="%5."/>
      <w:lvlJc w:val="left"/>
      <w:pPr>
        <w:ind w:left="3600" w:hanging="360"/>
      </w:pPr>
    </w:lvl>
    <w:lvl w:ilvl="5" w:tplc="B6542712">
      <w:start w:val="1"/>
      <w:numFmt w:val="lowerRoman"/>
      <w:lvlText w:val="%6."/>
      <w:lvlJc w:val="right"/>
      <w:pPr>
        <w:ind w:left="4320" w:hanging="180"/>
      </w:pPr>
    </w:lvl>
    <w:lvl w:ilvl="6" w:tplc="25B85CCE">
      <w:start w:val="1"/>
      <w:numFmt w:val="decimal"/>
      <w:lvlText w:val="%7."/>
      <w:lvlJc w:val="left"/>
      <w:pPr>
        <w:ind w:left="5040" w:hanging="360"/>
      </w:pPr>
    </w:lvl>
    <w:lvl w:ilvl="7" w:tplc="A754CC9E">
      <w:start w:val="1"/>
      <w:numFmt w:val="lowerLetter"/>
      <w:lvlText w:val="%8."/>
      <w:lvlJc w:val="left"/>
      <w:pPr>
        <w:ind w:left="5760" w:hanging="360"/>
      </w:pPr>
    </w:lvl>
    <w:lvl w:ilvl="8" w:tplc="753CE5A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3354CC"/>
    <w:multiLevelType w:val="hybridMultilevel"/>
    <w:tmpl w:val="D71CEFDE"/>
    <w:lvl w:ilvl="0" w:tplc="AEDEE7E4">
      <w:start w:val="1"/>
      <w:numFmt w:val="decimal"/>
      <w:lvlText w:val="%1."/>
      <w:lvlJc w:val="left"/>
      <w:pPr>
        <w:ind w:left="720" w:hanging="360"/>
      </w:pPr>
    </w:lvl>
    <w:lvl w:ilvl="1" w:tplc="9A8EAAB0">
      <w:start w:val="1"/>
      <w:numFmt w:val="lowerLetter"/>
      <w:lvlText w:val="%2."/>
      <w:lvlJc w:val="left"/>
      <w:pPr>
        <w:ind w:left="1440" w:hanging="360"/>
      </w:pPr>
    </w:lvl>
    <w:lvl w:ilvl="2" w:tplc="CAAC9D4C">
      <w:start w:val="1"/>
      <w:numFmt w:val="lowerRoman"/>
      <w:lvlText w:val="%3."/>
      <w:lvlJc w:val="right"/>
      <w:pPr>
        <w:ind w:left="2160" w:hanging="180"/>
      </w:pPr>
    </w:lvl>
    <w:lvl w:ilvl="3" w:tplc="DFEA90CE">
      <w:start w:val="1"/>
      <w:numFmt w:val="decimal"/>
      <w:lvlText w:val="%4."/>
      <w:lvlJc w:val="left"/>
      <w:pPr>
        <w:ind w:left="2880" w:hanging="360"/>
      </w:pPr>
    </w:lvl>
    <w:lvl w:ilvl="4" w:tplc="D42E97F2">
      <w:start w:val="1"/>
      <w:numFmt w:val="lowerLetter"/>
      <w:lvlText w:val="%5."/>
      <w:lvlJc w:val="left"/>
      <w:pPr>
        <w:ind w:left="3600" w:hanging="360"/>
      </w:pPr>
    </w:lvl>
    <w:lvl w:ilvl="5" w:tplc="9D2A01D6">
      <w:start w:val="1"/>
      <w:numFmt w:val="lowerRoman"/>
      <w:lvlText w:val="%6."/>
      <w:lvlJc w:val="right"/>
      <w:pPr>
        <w:ind w:left="4320" w:hanging="180"/>
      </w:pPr>
    </w:lvl>
    <w:lvl w:ilvl="6" w:tplc="D382E1C6">
      <w:start w:val="1"/>
      <w:numFmt w:val="decimal"/>
      <w:lvlText w:val="%7."/>
      <w:lvlJc w:val="left"/>
      <w:pPr>
        <w:ind w:left="5040" w:hanging="360"/>
      </w:pPr>
    </w:lvl>
    <w:lvl w:ilvl="7" w:tplc="F7507CEE">
      <w:start w:val="1"/>
      <w:numFmt w:val="lowerLetter"/>
      <w:lvlText w:val="%8."/>
      <w:lvlJc w:val="left"/>
      <w:pPr>
        <w:ind w:left="5760" w:hanging="360"/>
      </w:pPr>
    </w:lvl>
    <w:lvl w:ilvl="8" w:tplc="4EBC0A3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0025A"/>
    <w:multiLevelType w:val="hybridMultilevel"/>
    <w:tmpl w:val="A570437C"/>
    <w:lvl w:ilvl="0" w:tplc="5866D88A">
      <w:start w:val="1"/>
      <w:numFmt w:val="decimal"/>
      <w:lvlText w:val="%1."/>
      <w:lvlJc w:val="left"/>
      <w:pPr>
        <w:ind w:left="720" w:hanging="360"/>
      </w:pPr>
    </w:lvl>
    <w:lvl w:ilvl="1" w:tplc="BB066740">
      <w:start w:val="1"/>
      <w:numFmt w:val="lowerLetter"/>
      <w:lvlText w:val="%2."/>
      <w:lvlJc w:val="left"/>
      <w:pPr>
        <w:ind w:left="1440" w:hanging="360"/>
      </w:pPr>
    </w:lvl>
    <w:lvl w:ilvl="2" w:tplc="7EC23D8A">
      <w:start w:val="1"/>
      <w:numFmt w:val="lowerRoman"/>
      <w:lvlText w:val="%3."/>
      <w:lvlJc w:val="right"/>
      <w:pPr>
        <w:ind w:left="2160" w:hanging="180"/>
      </w:pPr>
    </w:lvl>
    <w:lvl w:ilvl="3" w:tplc="347CD730">
      <w:start w:val="1"/>
      <w:numFmt w:val="decimal"/>
      <w:lvlText w:val="%4."/>
      <w:lvlJc w:val="left"/>
      <w:pPr>
        <w:ind w:left="2880" w:hanging="360"/>
      </w:pPr>
    </w:lvl>
    <w:lvl w:ilvl="4" w:tplc="03EE1C16">
      <w:start w:val="1"/>
      <w:numFmt w:val="lowerLetter"/>
      <w:lvlText w:val="%5."/>
      <w:lvlJc w:val="left"/>
      <w:pPr>
        <w:ind w:left="3600" w:hanging="360"/>
      </w:pPr>
    </w:lvl>
    <w:lvl w:ilvl="5" w:tplc="F972517A">
      <w:start w:val="1"/>
      <w:numFmt w:val="lowerRoman"/>
      <w:lvlText w:val="%6."/>
      <w:lvlJc w:val="right"/>
      <w:pPr>
        <w:ind w:left="4320" w:hanging="180"/>
      </w:pPr>
    </w:lvl>
    <w:lvl w:ilvl="6" w:tplc="2C02B3E6">
      <w:start w:val="1"/>
      <w:numFmt w:val="decimal"/>
      <w:lvlText w:val="%7."/>
      <w:lvlJc w:val="left"/>
      <w:pPr>
        <w:ind w:left="5040" w:hanging="360"/>
      </w:pPr>
    </w:lvl>
    <w:lvl w:ilvl="7" w:tplc="0A407908">
      <w:start w:val="1"/>
      <w:numFmt w:val="lowerLetter"/>
      <w:lvlText w:val="%8."/>
      <w:lvlJc w:val="left"/>
      <w:pPr>
        <w:ind w:left="5760" w:hanging="360"/>
      </w:pPr>
    </w:lvl>
    <w:lvl w:ilvl="8" w:tplc="8F22848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C1097"/>
    <w:multiLevelType w:val="hybridMultilevel"/>
    <w:tmpl w:val="66E4A5A6"/>
    <w:lvl w:ilvl="0" w:tplc="52C2760A">
      <w:start w:val="1"/>
      <w:numFmt w:val="decimal"/>
      <w:lvlText w:val="%1."/>
      <w:lvlJc w:val="left"/>
      <w:pPr>
        <w:ind w:left="720" w:hanging="360"/>
      </w:pPr>
    </w:lvl>
    <w:lvl w:ilvl="1" w:tplc="E26841B0">
      <w:start w:val="1"/>
      <w:numFmt w:val="lowerLetter"/>
      <w:lvlText w:val="%2."/>
      <w:lvlJc w:val="left"/>
      <w:pPr>
        <w:ind w:left="1440" w:hanging="360"/>
      </w:pPr>
    </w:lvl>
    <w:lvl w:ilvl="2" w:tplc="51B60FBE">
      <w:start w:val="1"/>
      <w:numFmt w:val="lowerRoman"/>
      <w:lvlText w:val="%3."/>
      <w:lvlJc w:val="right"/>
      <w:pPr>
        <w:ind w:left="2160" w:hanging="180"/>
      </w:pPr>
    </w:lvl>
    <w:lvl w:ilvl="3" w:tplc="5AC846D2">
      <w:start w:val="1"/>
      <w:numFmt w:val="decimal"/>
      <w:lvlText w:val="%4."/>
      <w:lvlJc w:val="left"/>
      <w:pPr>
        <w:ind w:left="2880" w:hanging="360"/>
      </w:pPr>
    </w:lvl>
    <w:lvl w:ilvl="4" w:tplc="3AFC639E">
      <w:start w:val="1"/>
      <w:numFmt w:val="lowerLetter"/>
      <w:lvlText w:val="%5."/>
      <w:lvlJc w:val="left"/>
      <w:pPr>
        <w:ind w:left="3600" w:hanging="360"/>
      </w:pPr>
    </w:lvl>
    <w:lvl w:ilvl="5" w:tplc="44D88CB6">
      <w:start w:val="1"/>
      <w:numFmt w:val="lowerRoman"/>
      <w:lvlText w:val="%6."/>
      <w:lvlJc w:val="right"/>
      <w:pPr>
        <w:ind w:left="4320" w:hanging="180"/>
      </w:pPr>
    </w:lvl>
    <w:lvl w:ilvl="6" w:tplc="BE60035E">
      <w:start w:val="1"/>
      <w:numFmt w:val="decimal"/>
      <w:lvlText w:val="%7."/>
      <w:lvlJc w:val="left"/>
      <w:pPr>
        <w:ind w:left="5040" w:hanging="360"/>
      </w:pPr>
    </w:lvl>
    <w:lvl w:ilvl="7" w:tplc="88D244A2">
      <w:start w:val="1"/>
      <w:numFmt w:val="lowerLetter"/>
      <w:lvlText w:val="%8."/>
      <w:lvlJc w:val="left"/>
      <w:pPr>
        <w:ind w:left="5760" w:hanging="360"/>
      </w:pPr>
    </w:lvl>
    <w:lvl w:ilvl="8" w:tplc="91B2DB5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44F26"/>
    <w:multiLevelType w:val="hybridMultilevel"/>
    <w:tmpl w:val="56D4873E"/>
    <w:lvl w:ilvl="0" w:tplc="D12CFBEA">
      <w:start w:val="1"/>
      <w:numFmt w:val="decimal"/>
      <w:lvlText w:val="%1."/>
      <w:lvlJc w:val="left"/>
      <w:pPr>
        <w:ind w:left="720" w:hanging="360"/>
      </w:pPr>
    </w:lvl>
    <w:lvl w:ilvl="1" w:tplc="F9FCFB92">
      <w:start w:val="1"/>
      <w:numFmt w:val="lowerLetter"/>
      <w:lvlText w:val="%2."/>
      <w:lvlJc w:val="left"/>
      <w:pPr>
        <w:ind w:left="1440" w:hanging="360"/>
      </w:pPr>
    </w:lvl>
    <w:lvl w:ilvl="2" w:tplc="CDB8933C">
      <w:start w:val="1"/>
      <w:numFmt w:val="lowerRoman"/>
      <w:lvlText w:val="%3."/>
      <w:lvlJc w:val="right"/>
      <w:pPr>
        <w:ind w:left="2160" w:hanging="180"/>
      </w:pPr>
    </w:lvl>
    <w:lvl w:ilvl="3" w:tplc="035E78D8">
      <w:start w:val="1"/>
      <w:numFmt w:val="decimal"/>
      <w:lvlText w:val="%4."/>
      <w:lvlJc w:val="left"/>
      <w:pPr>
        <w:ind w:left="2880" w:hanging="360"/>
      </w:pPr>
    </w:lvl>
    <w:lvl w:ilvl="4" w:tplc="658C02F4">
      <w:start w:val="1"/>
      <w:numFmt w:val="lowerLetter"/>
      <w:lvlText w:val="%5."/>
      <w:lvlJc w:val="left"/>
      <w:pPr>
        <w:ind w:left="3600" w:hanging="360"/>
      </w:pPr>
    </w:lvl>
    <w:lvl w:ilvl="5" w:tplc="B2BC44C8">
      <w:start w:val="1"/>
      <w:numFmt w:val="lowerRoman"/>
      <w:lvlText w:val="%6."/>
      <w:lvlJc w:val="right"/>
      <w:pPr>
        <w:ind w:left="4320" w:hanging="180"/>
      </w:pPr>
    </w:lvl>
    <w:lvl w:ilvl="6" w:tplc="2BACB90E">
      <w:start w:val="1"/>
      <w:numFmt w:val="decimal"/>
      <w:lvlText w:val="%7."/>
      <w:lvlJc w:val="left"/>
      <w:pPr>
        <w:ind w:left="5040" w:hanging="360"/>
      </w:pPr>
    </w:lvl>
    <w:lvl w:ilvl="7" w:tplc="D96219FC">
      <w:start w:val="1"/>
      <w:numFmt w:val="lowerLetter"/>
      <w:lvlText w:val="%8."/>
      <w:lvlJc w:val="left"/>
      <w:pPr>
        <w:ind w:left="5760" w:hanging="360"/>
      </w:pPr>
    </w:lvl>
    <w:lvl w:ilvl="8" w:tplc="1782534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E57670"/>
    <w:multiLevelType w:val="hybridMultilevel"/>
    <w:tmpl w:val="09F0ADB4"/>
    <w:lvl w:ilvl="0" w:tplc="6256F82E">
      <w:start w:val="1"/>
      <w:numFmt w:val="decimal"/>
      <w:lvlText w:val="%1."/>
      <w:lvlJc w:val="left"/>
      <w:pPr>
        <w:ind w:left="720" w:hanging="360"/>
      </w:pPr>
    </w:lvl>
    <w:lvl w:ilvl="1" w:tplc="922E6F70">
      <w:start w:val="1"/>
      <w:numFmt w:val="lowerLetter"/>
      <w:lvlText w:val="%2."/>
      <w:lvlJc w:val="left"/>
      <w:pPr>
        <w:ind w:left="1440" w:hanging="360"/>
      </w:pPr>
    </w:lvl>
    <w:lvl w:ilvl="2" w:tplc="7E9CA19C">
      <w:start w:val="1"/>
      <w:numFmt w:val="lowerRoman"/>
      <w:lvlText w:val="%3."/>
      <w:lvlJc w:val="right"/>
      <w:pPr>
        <w:ind w:left="2160" w:hanging="180"/>
      </w:pPr>
    </w:lvl>
    <w:lvl w:ilvl="3" w:tplc="45F649FE">
      <w:start w:val="1"/>
      <w:numFmt w:val="decimal"/>
      <w:lvlText w:val="%4."/>
      <w:lvlJc w:val="left"/>
      <w:pPr>
        <w:ind w:left="2880" w:hanging="360"/>
      </w:pPr>
    </w:lvl>
    <w:lvl w:ilvl="4" w:tplc="E6340630">
      <w:start w:val="1"/>
      <w:numFmt w:val="lowerLetter"/>
      <w:lvlText w:val="%5."/>
      <w:lvlJc w:val="left"/>
      <w:pPr>
        <w:ind w:left="3600" w:hanging="360"/>
      </w:pPr>
    </w:lvl>
    <w:lvl w:ilvl="5" w:tplc="E15E8794">
      <w:start w:val="1"/>
      <w:numFmt w:val="lowerRoman"/>
      <w:lvlText w:val="%6."/>
      <w:lvlJc w:val="right"/>
      <w:pPr>
        <w:ind w:left="4320" w:hanging="180"/>
      </w:pPr>
    </w:lvl>
    <w:lvl w:ilvl="6" w:tplc="BC627DA6">
      <w:start w:val="1"/>
      <w:numFmt w:val="decimal"/>
      <w:lvlText w:val="%7."/>
      <w:lvlJc w:val="left"/>
      <w:pPr>
        <w:ind w:left="5040" w:hanging="360"/>
      </w:pPr>
    </w:lvl>
    <w:lvl w:ilvl="7" w:tplc="ABD0C0FA">
      <w:start w:val="1"/>
      <w:numFmt w:val="lowerLetter"/>
      <w:lvlText w:val="%8."/>
      <w:lvlJc w:val="left"/>
      <w:pPr>
        <w:ind w:left="5760" w:hanging="360"/>
      </w:pPr>
    </w:lvl>
    <w:lvl w:ilvl="8" w:tplc="D526A8C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4E27F8"/>
    <w:multiLevelType w:val="hybridMultilevel"/>
    <w:tmpl w:val="FB963326"/>
    <w:lvl w:ilvl="0" w:tplc="C3B8DE20">
      <w:start w:val="1"/>
      <w:numFmt w:val="decimal"/>
      <w:lvlText w:val="%1."/>
      <w:lvlJc w:val="left"/>
      <w:pPr>
        <w:ind w:left="720" w:hanging="360"/>
      </w:pPr>
    </w:lvl>
    <w:lvl w:ilvl="1" w:tplc="0C240CD6">
      <w:start w:val="1"/>
      <w:numFmt w:val="lowerLetter"/>
      <w:lvlText w:val="%2."/>
      <w:lvlJc w:val="left"/>
      <w:pPr>
        <w:ind w:left="1440" w:hanging="360"/>
      </w:pPr>
    </w:lvl>
    <w:lvl w:ilvl="2" w:tplc="AFF87050">
      <w:start w:val="1"/>
      <w:numFmt w:val="lowerRoman"/>
      <w:lvlText w:val="%3."/>
      <w:lvlJc w:val="right"/>
      <w:pPr>
        <w:ind w:left="2160" w:hanging="180"/>
      </w:pPr>
    </w:lvl>
    <w:lvl w:ilvl="3" w:tplc="50C04BBA">
      <w:start w:val="1"/>
      <w:numFmt w:val="decimal"/>
      <w:lvlText w:val="%4."/>
      <w:lvlJc w:val="left"/>
      <w:pPr>
        <w:ind w:left="2880" w:hanging="360"/>
      </w:pPr>
    </w:lvl>
    <w:lvl w:ilvl="4" w:tplc="8F54FD6A">
      <w:start w:val="1"/>
      <w:numFmt w:val="lowerLetter"/>
      <w:lvlText w:val="%5."/>
      <w:lvlJc w:val="left"/>
      <w:pPr>
        <w:ind w:left="3600" w:hanging="360"/>
      </w:pPr>
    </w:lvl>
    <w:lvl w:ilvl="5" w:tplc="673E219A">
      <w:start w:val="1"/>
      <w:numFmt w:val="lowerRoman"/>
      <w:lvlText w:val="%6."/>
      <w:lvlJc w:val="right"/>
      <w:pPr>
        <w:ind w:left="4320" w:hanging="180"/>
      </w:pPr>
    </w:lvl>
    <w:lvl w:ilvl="6" w:tplc="7152ED90">
      <w:start w:val="1"/>
      <w:numFmt w:val="decimal"/>
      <w:lvlText w:val="%7."/>
      <w:lvlJc w:val="left"/>
      <w:pPr>
        <w:ind w:left="5040" w:hanging="360"/>
      </w:pPr>
    </w:lvl>
    <w:lvl w:ilvl="7" w:tplc="3FAAAB86">
      <w:start w:val="1"/>
      <w:numFmt w:val="lowerLetter"/>
      <w:lvlText w:val="%8."/>
      <w:lvlJc w:val="left"/>
      <w:pPr>
        <w:ind w:left="5760" w:hanging="360"/>
      </w:pPr>
    </w:lvl>
    <w:lvl w:ilvl="8" w:tplc="D3AAB7C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3F1333"/>
    <w:multiLevelType w:val="hybridMultilevel"/>
    <w:tmpl w:val="68089644"/>
    <w:lvl w:ilvl="0" w:tplc="510EF026">
      <w:start w:val="1"/>
      <w:numFmt w:val="decimal"/>
      <w:lvlText w:val="%1."/>
      <w:lvlJc w:val="left"/>
      <w:pPr>
        <w:ind w:left="720" w:hanging="360"/>
      </w:pPr>
    </w:lvl>
    <w:lvl w:ilvl="1" w:tplc="7BDAC1C0">
      <w:start w:val="1"/>
      <w:numFmt w:val="lowerLetter"/>
      <w:lvlText w:val="%2."/>
      <w:lvlJc w:val="left"/>
      <w:pPr>
        <w:ind w:left="1440" w:hanging="360"/>
      </w:pPr>
    </w:lvl>
    <w:lvl w:ilvl="2" w:tplc="597C7530">
      <w:start w:val="1"/>
      <w:numFmt w:val="lowerRoman"/>
      <w:lvlText w:val="%3."/>
      <w:lvlJc w:val="right"/>
      <w:pPr>
        <w:ind w:left="2160" w:hanging="180"/>
      </w:pPr>
    </w:lvl>
    <w:lvl w:ilvl="3" w:tplc="1B9A2C9E">
      <w:start w:val="1"/>
      <w:numFmt w:val="decimal"/>
      <w:lvlText w:val="%4."/>
      <w:lvlJc w:val="left"/>
      <w:pPr>
        <w:ind w:left="2880" w:hanging="360"/>
      </w:pPr>
    </w:lvl>
    <w:lvl w:ilvl="4" w:tplc="27C87608">
      <w:start w:val="1"/>
      <w:numFmt w:val="lowerLetter"/>
      <w:lvlText w:val="%5."/>
      <w:lvlJc w:val="left"/>
      <w:pPr>
        <w:ind w:left="3600" w:hanging="360"/>
      </w:pPr>
    </w:lvl>
    <w:lvl w:ilvl="5" w:tplc="7C2E6364">
      <w:start w:val="1"/>
      <w:numFmt w:val="lowerRoman"/>
      <w:lvlText w:val="%6."/>
      <w:lvlJc w:val="right"/>
      <w:pPr>
        <w:ind w:left="4320" w:hanging="180"/>
      </w:pPr>
    </w:lvl>
    <w:lvl w:ilvl="6" w:tplc="4FDC2494">
      <w:start w:val="1"/>
      <w:numFmt w:val="decimal"/>
      <w:lvlText w:val="%7."/>
      <w:lvlJc w:val="left"/>
      <w:pPr>
        <w:ind w:left="5040" w:hanging="360"/>
      </w:pPr>
    </w:lvl>
    <w:lvl w:ilvl="7" w:tplc="C832C5B0">
      <w:start w:val="1"/>
      <w:numFmt w:val="lowerLetter"/>
      <w:lvlText w:val="%8."/>
      <w:lvlJc w:val="left"/>
      <w:pPr>
        <w:ind w:left="5760" w:hanging="360"/>
      </w:pPr>
    </w:lvl>
    <w:lvl w:ilvl="8" w:tplc="94ECCF8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A4A94"/>
    <w:multiLevelType w:val="hybridMultilevel"/>
    <w:tmpl w:val="C86A23F6"/>
    <w:lvl w:ilvl="0" w:tplc="0834F1F0">
      <w:start w:val="1"/>
      <w:numFmt w:val="decimal"/>
      <w:lvlText w:val="%1."/>
      <w:lvlJc w:val="left"/>
      <w:pPr>
        <w:ind w:left="720" w:hanging="360"/>
      </w:pPr>
    </w:lvl>
    <w:lvl w:ilvl="1" w:tplc="0E6A5B28">
      <w:start w:val="1"/>
      <w:numFmt w:val="lowerLetter"/>
      <w:lvlText w:val="%2."/>
      <w:lvlJc w:val="left"/>
      <w:pPr>
        <w:ind w:left="1440" w:hanging="360"/>
      </w:pPr>
    </w:lvl>
    <w:lvl w:ilvl="2" w:tplc="AAB0C4EA">
      <w:start w:val="1"/>
      <w:numFmt w:val="lowerRoman"/>
      <w:lvlText w:val="%3."/>
      <w:lvlJc w:val="right"/>
      <w:pPr>
        <w:ind w:left="2160" w:hanging="180"/>
      </w:pPr>
    </w:lvl>
    <w:lvl w:ilvl="3" w:tplc="C2CA4478">
      <w:start w:val="1"/>
      <w:numFmt w:val="decimal"/>
      <w:lvlText w:val="%4."/>
      <w:lvlJc w:val="left"/>
      <w:pPr>
        <w:ind w:left="2880" w:hanging="360"/>
      </w:pPr>
    </w:lvl>
    <w:lvl w:ilvl="4" w:tplc="2EE2E92C">
      <w:start w:val="1"/>
      <w:numFmt w:val="lowerLetter"/>
      <w:lvlText w:val="%5."/>
      <w:lvlJc w:val="left"/>
      <w:pPr>
        <w:ind w:left="3600" w:hanging="360"/>
      </w:pPr>
    </w:lvl>
    <w:lvl w:ilvl="5" w:tplc="F2F68E84">
      <w:start w:val="1"/>
      <w:numFmt w:val="lowerRoman"/>
      <w:lvlText w:val="%6."/>
      <w:lvlJc w:val="right"/>
      <w:pPr>
        <w:ind w:left="4320" w:hanging="180"/>
      </w:pPr>
    </w:lvl>
    <w:lvl w:ilvl="6" w:tplc="D7E0695E">
      <w:start w:val="1"/>
      <w:numFmt w:val="decimal"/>
      <w:lvlText w:val="%7."/>
      <w:lvlJc w:val="left"/>
      <w:pPr>
        <w:ind w:left="5040" w:hanging="360"/>
      </w:pPr>
    </w:lvl>
    <w:lvl w:ilvl="7" w:tplc="CE4E1196">
      <w:start w:val="1"/>
      <w:numFmt w:val="lowerLetter"/>
      <w:lvlText w:val="%8."/>
      <w:lvlJc w:val="left"/>
      <w:pPr>
        <w:ind w:left="5760" w:hanging="360"/>
      </w:pPr>
    </w:lvl>
    <w:lvl w:ilvl="8" w:tplc="201E847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123DE"/>
    <w:multiLevelType w:val="hybridMultilevel"/>
    <w:tmpl w:val="6A5CD20C"/>
    <w:lvl w:ilvl="0" w:tplc="B4C80A3A">
      <w:start w:val="1"/>
      <w:numFmt w:val="decimal"/>
      <w:lvlText w:val="%1."/>
      <w:lvlJc w:val="left"/>
      <w:pPr>
        <w:ind w:left="720" w:hanging="360"/>
      </w:pPr>
    </w:lvl>
    <w:lvl w:ilvl="1" w:tplc="D2CEA4D2">
      <w:start w:val="1"/>
      <w:numFmt w:val="lowerLetter"/>
      <w:lvlText w:val="%2."/>
      <w:lvlJc w:val="left"/>
      <w:pPr>
        <w:ind w:left="1440" w:hanging="360"/>
      </w:pPr>
    </w:lvl>
    <w:lvl w:ilvl="2" w:tplc="B8229E34">
      <w:start w:val="1"/>
      <w:numFmt w:val="lowerRoman"/>
      <w:lvlText w:val="%3."/>
      <w:lvlJc w:val="right"/>
      <w:pPr>
        <w:ind w:left="2160" w:hanging="180"/>
      </w:pPr>
    </w:lvl>
    <w:lvl w:ilvl="3" w:tplc="C28E3A92">
      <w:start w:val="1"/>
      <w:numFmt w:val="decimal"/>
      <w:lvlText w:val="%4."/>
      <w:lvlJc w:val="left"/>
      <w:pPr>
        <w:ind w:left="2880" w:hanging="360"/>
      </w:pPr>
    </w:lvl>
    <w:lvl w:ilvl="4" w:tplc="717E672E">
      <w:start w:val="1"/>
      <w:numFmt w:val="lowerLetter"/>
      <w:lvlText w:val="%5."/>
      <w:lvlJc w:val="left"/>
      <w:pPr>
        <w:ind w:left="3600" w:hanging="360"/>
      </w:pPr>
    </w:lvl>
    <w:lvl w:ilvl="5" w:tplc="CD0CE406">
      <w:start w:val="1"/>
      <w:numFmt w:val="lowerRoman"/>
      <w:lvlText w:val="%6."/>
      <w:lvlJc w:val="right"/>
      <w:pPr>
        <w:ind w:left="4320" w:hanging="180"/>
      </w:pPr>
    </w:lvl>
    <w:lvl w:ilvl="6" w:tplc="6DBC30AA">
      <w:start w:val="1"/>
      <w:numFmt w:val="decimal"/>
      <w:lvlText w:val="%7."/>
      <w:lvlJc w:val="left"/>
      <w:pPr>
        <w:ind w:left="5040" w:hanging="360"/>
      </w:pPr>
    </w:lvl>
    <w:lvl w:ilvl="7" w:tplc="76B45FD2">
      <w:start w:val="1"/>
      <w:numFmt w:val="lowerLetter"/>
      <w:lvlText w:val="%8."/>
      <w:lvlJc w:val="left"/>
      <w:pPr>
        <w:ind w:left="5760" w:hanging="360"/>
      </w:pPr>
    </w:lvl>
    <w:lvl w:ilvl="8" w:tplc="5596F2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0"/>
  </w:num>
  <w:num w:numId="3">
    <w:abstractNumId w:val="33"/>
  </w:num>
  <w:num w:numId="4">
    <w:abstractNumId w:val="25"/>
  </w:num>
  <w:num w:numId="5">
    <w:abstractNumId w:val="32"/>
  </w:num>
  <w:num w:numId="6">
    <w:abstractNumId w:val="41"/>
  </w:num>
  <w:num w:numId="7">
    <w:abstractNumId w:val="37"/>
  </w:num>
  <w:num w:numId="8">
    <w:abstractNumId w:val="16"/>
  </w:num>
  <w:num w:numId="9">
    <w:abstractNumId w:val="29"/>
  </w:num>
  <w:num w:numId="10">
    <w:abstractNumId w:val="18"/>
  </w:num>
  <w:num w:numId="11">
    <w:abstractNumId w:val="40"/>
  </w:num>
  <w:num w:numId="12">
    <w:abstractNumId w:val="10"/>
  </w:num>
  <w:num w:numId="13">
    <w:abstractNumId w:val="38"/>
  </w:num>
  <w:num w:numId="14">
    <w:abstractNumId w:val="35"/>
  </w:num>
  <w:num w:numId="15">
    <w:abstractNumId w:val="2"/>
  </w:num>
  <w:num w:numId="16">
    <w:abstractNumId w:val="3"/>
  </w:num>
  <w:num w:numId="17">
    <w:abstractNumId w:val="0"/>
  </w:num>
  <w:num w:numId="18">
    <w:abstractNumId w:val="34"/>
  </w:num>
  <w:num w:numId="19">
    <w:abstractNumId w:val="9"/>
  </w:num>
  <w:num w:numId="20">
    <w:abstractNumId w:val="12"/>
  </w:num>
  <w:num w:numId="21">
    <w:abstractNumId w:val="19"/>
  </w:num>
  <w:num w:numId="22">
    <w:abstractNumId w:val="7"/>
  </w:num>
  <w:num w:numId="23">
    <w:abstractNumId w:val="13"/>
  </w:num>
  <w:num w:numId="24">
    <w:abstractNumId w:val="39"/>
  </w:num>
  <w:num w:numId="25">
    <w:abstractNumId w:val="15"/>
  </w:num>
  <w:num w:numId="26">
    <w:abstractNumId w:val="28"/>
  </w:num>
  <w:num w:numId="27">
    <w:abstractNumId w:val="1"/>
  </w:num>
  <w:num w:numId="28">
    <w:abstractNumId w:val="30"/>
  </w:num>
  <w:num w:numId="29">
    <w:abstractNumId w:val="24"/>
  </w:num>
  <w:num w:numId="30">
    <w:abstractNumId w:val="6"/>
  </w:num>
  <w:num w:numId="31">
    <w:abstractNumId w:val="22"/>
  </w:num>
  <w:num w:numId="32">
    <w:abstractNumId w:val="26"/>
  </w:num>
  <w:num w:numId="33">
    <w:abstractNumId w:val="14"/>
  </w:num>
  <w:num w:numId="34">
    <w:abstractNumId w:val="17"/>
  </w:num>
  <w:num w:numId="35">
    <w:abstractNumId w:val="27"/>
  </w:num>
  <w:num w:numId="36">
    <w:abstractNumId w:val="31"/>
  </w:num>
  <w:num w:numId="37">
    <w:abstractNumId w:val="5"/>
  </w:num>
  <w:num w:numId="38">
    <w:abstractNumId w:val="21"/>
  </w:num>
  <w:num w:numId="39">
    <w:abstractNumId w:val="4"/>
  </w:num>
  <w:num w:numId="40">
    <w:abstractNumId w:val="23"/>
  </w:num>
  <w:num w:numId="41">
    <w:abstractNumId w:val="8"/>
  </w:num>
  <w:num w:numId="4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todoulou, Afroditi">
    <w15:presenceInfo w15:providerId="AD" w15:userId="S-1-5-21-243037206-41955558-561332275-10016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9668B"/>
    <w:rsid w:val="00016C44"/>
    <w:rsid w:val="0003545B"/>
    <w:rsid w:val="00040CA8"/>
    <w:rsid w:val="00052522"/>
    <w:rsid w:val="00062134"/>
    <w:rsid w:val="00063787"/>
    <w:rsid w:val="00064033"/>
    <w:rsid w:val="000944A4"/>
    <w:rsid w:val="00095CFD"/>
    <w:rsid w:val="000A2066"/>
    <w:rsid w:val="000C4C78"/>
    <w:rsid w:val="000C4FA3"/>
    <w:rsid w:val="000C7B10"/>
    <w:rsid w:val="000D0FC7"/>
    <w:rsid w:val="000F4A30"/>
    <w:rsid w:val="000F7184"/>
    <w:rsid w:val="00120120"/>
    <w:rsid w:val="001255BB"/>
    <w:rsid w:val="001516EA"/>
    <w:rsid w:val="00175911"/>
    <w:rsid w:val="001903D6"/>
    <w:rsid w:val="001A1BD5"/>
    <w:rsid w:val="001B2F45"/>
    <w:rsid w:val="001F1DE0"/>
    <w:rsid w:val="001F601D"/>
    <w:rsid w:val="00235A48"/>
    <w:rsid w:val="0026055F"/>
    <w:rsid w:val="00286907"/>
    <w:rsid w:val="002940D6"/>
    <w:rsid w:val="002B0260"/>
    <w:rsid w:val="002C08CF"/>
    <w:rsid w:val="002C1CA6"/>
    <w:rsid w:val="002D0F7B"/>
    <w:rsid w:val="002D2EE4"/>
    <w:rsid w:val="002D5600"/>
    <w:rsid w:val="002F515C"/>
    <w:rsid w:val="002F5212"/>
    <w:rsid w:val="002F5FE9"/>
    <w:rsid w:val="00311190"/>
    <w:rsid w:val="003149F5"/>
    <w:rsid w:val="00322BB1"/>
    <w:rsid w:val="00325B78"/>
    <w:rsid w:val="00331AE4"/>
    <w:rsid w:val="00343581"/>
    <w:rsid w:val="00376D7B"/>
    <w:rsid w:val="00390F41"/>
    <w:rsid w:val="003A06D5"/>
    <w:rsid w:val="003C115C"/>
    <w:rsid w:val="003D0E2A"/>
    <w:rsid w:val="00447F86"/>
    <w:rsid w:val="004529A0"/>
    <w:rsid w:val="0046140F"/>
    <w:rsid w:val="0047001D"/>
    <w:rsid w:val="004A474D"/>
    <w:rsid w:val="004B2479"/>
    <w:rsid w:val="004E1144"/>
    <w:rsid w:val="00506454"/>
    <w:rsid w:val="005210BD"/>
    <w:rsid w:val="00533EC2"/>
    <w:rsid w:val="0054462F"/>
    <w:rsid w:val="00560AFA"/>
    <w:rsid w:val="005864BA"/>
    <w:rsid w:val="00590035"/>
    <w:rsid w:val="00594960"/>
    <w:rsid w:val="005952D2"/>
    <w:rsid w:val="005B5118"/>
    <w:rsid w:val="005B788F"/>
    <w:rsid w:val="00613B09"/>
    <w:rsid w:val="006173D4"/>
    <w:rsid w:val="00621E89"/>
    <w:rsid w:val="006433EC"/>
    <w:rsid w:val="00666C72"/>
    <w:rsid w:val="006A42B2"/>
    <w:rsid w:val="006B4BB3"/>
    <w:rsid w:val="006C4FCD"/>
    <w:rsid w:val="007048D9"/>
    <w:rsid w:val="0070603C"/>
    <w:rsid w:val="00715321"/>
    <w:rsid w:val="0076185E"/>
    <w:rsid w:val="00777D51"/>
    <w:rsid w:val="007B0B1C"/>
    <w:rsid w:val="007B3142"/>
    <w:rsid w:val="007C53C3"/>
    <w:rsid w:val="007C609B"/>
    <w:rsid w:val="007D1591"/>
    <w:rsid w:val="007E6B9A"/>
    <w:rsid w:val="008071C9"/>
    <w:rsid w:val="008123C4"/>
    <w:rsid w:val="00826FAB"/>
    <w:rsid w:val="00845AAD"/>
    <w:rsid w:val="008856EA"/>
    <w:rsid w:val="008B6EFF"/>
    <w:rsid w:val="008D046F"/>
    <w:rsid w:val="008D27BE"/>
    <w:rsid w:val="00922493"/>
    <w:rsid w:val="009320E5"/>
    <w:rsid w:val="009528B5"/>
    <w:rsid w:val="00965D24"/>
    <w:rsid w:val="00982631"/>
    <w:rsid w:val="009B004B"/>
    <w:rsid w:val="009B1992"/>
    <w:rsid w:val="009B3E58"/>
    <w:rsid w:val="009C642F"/>
    <w:rsid w:val="009F7206"/>
    <w:rsid w:val="00A01135"/>
    <w:rsid w:val="00A60B93"/>
    <w:rsid w:val="00A91290"/>
    <w:rsid w:val="00A971A6"/>
    <w:rsid w:val="00AA1D8B"/>
    <w:rsid w:val="00AB0C70"/>
    <w:rsid w:val="00AB35F5"/>
    <w:rsid w:val="00AC71BF"/>
    <w:rsid w:val="00AC73A3"/>
    <w:rsid w:val="00AD36A3"/>
    <w:rsid w:val="00AF35BB"/>
    <w:rsid w:val="00B04297"/>
    <w:rsid w:val="00B229B9"/>
    <w:rsid w:val="00B250CC"/>
    <w:rsid w:val="00B32AE7"/>
    <w:rsid w:val="00B46E2C"/>
    <w:rsid w:val="00B57A19"/>
    <w:rsid w:val="00B62CF6"/>
    <w:rsid w:val="00B63FE8"/>
    <w:rsid w:val="00B66076"/>
    <w:rsid w:val="00B67502"/>
    <w:rsid w:val="00B851FC"/>
    <w:rsid w:val="00BA56ED"/>
    <w:rsid w:val="00BC7B7A"/>
    <w:rsid w:val="00BF024B"/>
    <w:rsid w:val="00C33268"/>
    <w:rsid w:val="00C336AE"/>
    <w:rsid w:val="00C355AF"/>
    <w:rsid w:val="00C41A77"/>
    <w:rsid w:val="00C54D8C"/>
    <w:rsid w:val="00C62545"/>
    <w:rsid w:val="00C70187"/>
    <w:rsid w:val="00CC1AD9"/>
    <w:rsid w:val="00CF1AC4"/>
    <w:rsid w:val="00CF4FD2"/>
    <w:rsid w:val="00D25A09"/>
    <w:rsid w:val="00D25D91"/>
    <w:rsid w:val="00D31165"/>
    <w:rsid w:val="00D43493"/>
    <w:rsid w:val="00D51581"/>
    <w:rsid w:val="00D57363"/>
    <w:rsid w:val="00D63CA2"/>
    <w:rsid w:val="00D8418B"/>
    <w:rsid w:val="00E03584"/>
    <w:rsid w:val="00E041BF"/>
    <w:rsid w:val="00E043D3"/>
    <w:rsid w:val="00E11033"/>
    <w:rsid w:val="00E1189A"/>
    <w:rsid w:val="00E564CF"/>
    <w:rsid w:val="00E57667"/>
    <w:rsid w:val="00E90C4D"/>
    <w:rsid w:val="00EE1CF7"/>
    <w:rsid w:val="00EE6DB0"/>
    <w:rsid w:val="00F27DBF"/>
    <w:rsid w:val="00F3053E"/>
    <w:rsid w:val="00F3570A"/>
    <w:rsid w:val="00F45277"/>
    <w:rsid w:val="00F513F1"/>
    <w:rsid w:val="00F54754"/>
    <w:rsid w:val="00F7046E"/>
    <w:rsid w:val="00F7623C"/>
    <w:rsid w:val="00F80FED"/>
    <w:rsid w:val="00FB6776"/>
    <w:rsid w:val="00FC743D"/>
    <w:rsid w:val="00FC7B30"/>
    <w:rsid w:val="00FF120D"/>
    <w:rsid w:val="0310C961"/>
    <w:rsid w:val="04530599"/>
    <w:rsid w:val="048C858B"/>
    <w:rsid w:val="0D576F97"/>
    <w:rsid w:val="111621EE"/>
    <w:rsid w:val="12E8002E"/>
    <w:rsid w:val="150BFE80"/>
    <w:rsid w:val="15334441"/>
    <w:rsid w:val="154A8D27"/>
    <w:rsid w:val="16C0F0C3"/>
    <w:rsid w:val="18890493"/>
    <w:rsid w:val="1B96D57C"/>
    <w:rsid w:val="1C8801B8"/>
    <w:rsid w:val="229EE667"/>
    <w:rsid w:val="247DFD7A"/>
    <w:rsid w:val="25CE834B"/>
    <w:rsid w:val="266C590F"/>
    <w:rsid w:val="2813D933"/>
    <w:rsid w:val="2B131526"/>
    <w:rsid w:val="2E4B6EA9"/>
    <w:rsid w:val="309ABBD5"/>
    <w:rsid w:val="333CDE13"/>
    <w:rsid w:val="337D5389"/>
    <w:rsid w:val="3801B44B"/>
    <w:rsid w:val="3866E20C"/>
    <w:rsid w:val="38B49783"/>
    <w:rsid w:val="3A6181F8"/>
    <w:rsid w:val="3AE5C410"/>
    <w:rsid w:val="3B1DAC24"/>
    <w:rsid w:val="3FAE1CD7"/>
    <w:rsid w:val="3FC70472"/>
    <w:rsid w:val="435C09E7"/>
    <w:rsid w:val="48EA0AC8"/>
    <w:rsid w:val="495D8799"/>
    <w:rsid w:val="4968DD77"/>
    <w:rsid w:val="4F1FC0C7"/>
    <w:rsid w:val="51ED4473"/>
    <w:rsid w:val="56883A9C"/>
    <w:rsid w:val="5740F6FC"/>
    <w:rsid w:val="576D7CBA"/>
    <w:rsid w:val="5A28D934"/>
    <w:rsid w:val="5DC46139"/>
    <w:rsid w:val="6802583B"/>
    <w:rsid w:val="69195C45"/>
    <w:rsid w:val="6D2D3B83"/>
    <w:rsid w:val="6E774B0A"/>
    <w:rsid w:val="6E96F823"/>
    <w:rsid w:val="6F055D12"/>
    <w:rsid w:val="6F1568F9"/>
    <w:rsid w:val="70D9668B"/>
    <w:rsid w:val="73FD2FB1"/>
    <w:rsid w:val="781619C5"/>
    <w:rsid w:val="7937BA52"/>
    <w:rsid w:val="7A11FF95"/>
    <w:rsid w:val="7B30EC0D"/>
    <w:rsid w:val="7C51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F823"/>
  <w15:chartTrackingRefBased/>
  <w15:docId w15:val="{e0df1053-6483-4e94-8269-b72b9635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A1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GB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B57A19"/>
    <w:rPr>
      <w:rFonts w:ascii="Times New Roman" w:hAnsi="Times New Roman" w:eastAsia="Times New Roman" w:cs="Times New Roman"/>
      <w:b/>
      <w:bCs/>
      <w:kern w:val="36"/>
      <w:sz w:val="48"/>
      <w:szCs w:val="4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071C9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1/relationships/people" Target="peop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672EA2-2157-4E91-B303-D49810BCB43D}">
  <ds:schemaRefs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829543c-2c74-4182-b8ac-1f60da1bed78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8D3F203-7050-4BDF-AE54-EB4E40F44F5D}"/>
</file>

<file path=customXml/itemProps3.xml><?xml version="1.0" encoding="utf-8"?>
<ds:datastoreItem xmlns:ds="http://schemas.openxmlformats.org/officeDocument/2006/customXml" ds:itemID="{448197D1-5958-47A1-A8CD-8D28003EF31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2EB2EA3D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Mathivanan, Abhinaya</dc:creator>
  <keywords/>
  <dc:description/>
  <lastModifiedBy>Boskovic, Katarina</lastModifiedBy>
  <revision>334</revision>
  <dcterms:created xsi:type="dcterms:W3CDTF">2018-05-18T13:08:49.4823860Z</dcterms:created>
  <dcterms:modified xsi:type="dcterms:W3CDTF">2018-06-21T14:18:24.5447488Z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